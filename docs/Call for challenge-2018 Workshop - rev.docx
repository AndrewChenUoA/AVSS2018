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EE412" w14:textId="77777777" w:rsidR="00CF0434" w:rsidRDefault="00BA4081" w:rsidP="00CF0434">
      <w:pPr>
        <w:spacing w:after="72" w:line="240" w:lineRule="auto"/>
        <w:outlineLvl w:val="0"/>
        <w:rPr>
          <w:rFonts w:ascii="Times New Roman" w:eastAsia="Times New Roman" w:hAnsi="Times New Roman" w:cs="Times New Roman"/>
          <w:b/>
          <w:bCs/>
          <w:color w:val="222222"/>
          <w:kern w:val="36"/>
          <w:sz w:val="24"/>
          <w:szCs w:val="24"/>
          <w:lang w:eastAsia="en-NZ"/>
        </w:rPr>
      </w:pPr>
      <w:commentRangeStart w:id="0"/>
      <w:r>
        <w:rPr>
          <w:rFonts w:ascii="Times New Roman" w:eastAsia="Times New Roman" w:hAnsi="Times New Roman" w:cs="Times New Roman"/>
          <w:b/>
          <w:bCs/>
          <w:color w:val="222222"/>
          <w:kern w:val="36"/>
          <w:sz w:val="24"/>
          <w:szCs w:val="24"/>
          <w:lang w:eastAsia="en-NZ"/>
        </w:rPr>
        <w:t>Call for C</w:t>
      </w:r>
      <w:r w:rsidR="00CF0434" w:rsidRPr="00CF0434">
        <w:rPr>
          <w:rFonts w:ascii="Times New Roman" w:eastAsia="Times New Roman" w:hAnsi="Times New Roman" w:cs="Times New Roman"/>
          <w:b/>
          <w:bCs/>
          <w:color w:val="222222"/>
          <w:kern w:val="36"/>
          <w:sz w:val="24"/>
          <w:szCs w:val="24"/>
          <w:lang w:eastAsia="en-NZ"/>
        </w:rPr>
        <w:t>hallenge</w:t>
      </w:r>
      <w:r>
        <w:rPr>
          <w:rFonts w:ascii="Times New Roman" w:eastAsia="Times New Roman" w:hAnsi="Times New Roman" w:cs="Times New Roman"/>
          <w:b/>
          <w:bCs/>
          <w:color w:val="222222"/>
          <w:kern w:val="36"/>
          <w:sz w:val="24"/>
          <w:szCs w:val="24"/>
          <w:lang w:eastAsia="en-NZ"/>
        </w:rPr>
        <w:t>s</w:t>
      </w:r>
      <w:commentRangeEnd w:id="0"/>
      <w:r w:rsidR="00F1044C">
        <w:rPr>
          <w:rStyle w:val="CommentReference"/>
        </w:rPr>
        <w:commentReference w:id="0"/>
      </w:r>
    </w:p>
    <w:p w14:paraId="3B7084DE" w14:textId="77777777" w:rsidR="00CF0434" w:rsidRPr="00CF0434" w:rsidRDefault="00CF0434" w:rsidP="00CF0434">
      <w:pPr>
        <w:spacing w:after="72" w:line="240" w:lineRule="auto"/>
        <w:outlineLvl w:val="0"/>
        <w:rPr>
          <w:rFonts w:ascii="Times New Roman" w:eastAsia="Times New Roman" w:hAnsi="Times New Roman" w:cs="Times New Roman"/>
          <w:b/>
          <w:bCs/>
          <w:color w:val="222222"/>
          <w:kern w:val="36"/>
          <w:sz w:val="24"/>
          <w:szCs w:val="24"/>
          <w:lang w:eastAsia="en-NZ"/>
        </w:rPr>
      </w:pPr>
    </w:p>
    <w:p w14:paraId="66A61BED" w14:textId="77777777" w:rsidR="00CF0434" w:rsidRDefault="00CF0434" w:rsidP="00CF0434">
      <w:pPr>
        <w:shd w:val="clear" w:color="auto" w:fill="FFFFFF"/>
        <w:spacing w:after="0" w:line="240" w:lineRule="auto"/>
        <w:jc w:val="both"/>
        <w:rPr>
          <w:rFonts w:ascii="Times New Roman" w:eastAsia="Times New Roman" w:hAnsi="Times New Roman" w:cs="Times New Roman"/>
          <w:color w:val="404040"/>
          <w:sz w:val="24"/>
          <w:szCs w:val="24"/>
          <w:bdr w:val="none" w:sz="0" w:space="0" w:color="auto" w:frame="1"/>
          <w:lang w:eastAsia="en-NZ"/>
        </w:rPr>
      </w:pPr>
      <w:r w:rsidRPr="00CF0434">
        <w:rPr>
          <w:rFonts w:ascii="Times New Roman" w:eastAsia="Times New Roman" w:hAnsi="Times New Roman" w:cs="Times New Roman"/>
          <w:color w:val="404040"/>
          <w:sz w:val="24"/>
          <w:szCs w:val="24"/>
          <w:bdr w:val="none" w:sz="0" w:space="0" w:color="auto" w:frame="1"/>
          <w:lang w:eastAsia="en-NZ"/>
        </w:rPr>
        <w:t xml:space="preserve">The </w:t>
      </w:r>
      <w:r w:rsidR="00BA4081">
        <w:rPr>
          <w:rFonts w:ascii="Times New Roman" w:eastAsia="Times New Roman" w:hAnsi="Times New Roman" w:cs="Times New Roman"/>
          <w:color w:val="404040"/>
          <w:sz w:val="24"/>
          <w:szCs w:val="24"/>
          <w:bdr w:val="none" w:sz="0" w:space="0" w:color="auto" w:frame="1"/>
          <w:lang w:eastAsia="en-NZ"/>
        </w:rPr>
        <w:t xml:space="preserve">2018 IEEE conference on </w:t>
      </w:r>
      <w:r w:rsidRPr="00CF0434">
        <w:rPr>
          <w:rFonts w:ascii="Times New Roman" w:eastAsia="Times New Roman" w:hAnsi="Times New Roman" w:cs="Times New Roman"/>
          <w:color w:val="404040"/>
          <w:sz w:val="24"/>
          <w:szCs w:val="24"/>
          <w:bdr w:val="none" w:sz="0" w:space="0" w:color="auto" w:frame="1"/>
          <w:lang w:eastAsia="en-NZ"/>
        </w:rPr>
        <w:t>Advanced Video an</w:t>
      </w:r>
      <w:r w:rsidR="00BA4081">
        <w:rPr>
          <w:rFonts w:ascii="Times New Roman" w:eastAsia="Times New Roman" w:hAnsi="Times New Roman" w:cs="Times New Roman"/>
          <w:color w:val="404040"/>
          <w:sz w:val="24"/>
          <w:szCs w:val="24"/>
          <w:bdr w:val="none" w:sz="0" w:space="0" w:color="auto" w:frame="1"/>
          <w:lang w:eastAsia="en-NZ"/>
        </w:rPr>
        <w:t xml:space="preserve">d Signal-based Surveillance </w:t>
      </w:r>
      <w:r w:rsidRPr="00CF0434">
        <w:rPr>
          <w:rFonts w:ascii="Times New Roman" w:eastAsia="Times New Roman" w:hAnsi="Times New Roman" w:cs="Times New Roman"/>
          <w:color w:val="404040"/>
          <w:sz w:val="24"/>
          <w:szCs w:val="24"/>
          <w:bdr w:val="none" w:sz="0" w:space="0" w:color="auto" w:frame="1"/>
          <w:lang w:eastAsia="en-NZ"/>
        </w:rPr>
        <w:t>is soliciting proposals for scientific challenges. The goal of a challenge is to accelerate the pace of research on a specific academic or industrial problem by fostering collaboration, communication, and understanding via the quantitative comparison of competing methods using standardized datasets.</w:t>
      </w:r>
    </w:p>
    <w:p w14:paraId="0D8A46CA" w14:textId="77777777" w:rsidR="00CF0434" w:rsidRPr="00CF0434" w:rsidRDefault="00CF0434" w:rsidP="00CF0434">
      <w:pPr>
        <w:shd w:val="clear" w:color="auto" w:fill="FFFFFF"/>
        <w:spacing w:after="0" w:line="240" w:lineRule="auto"/>
        <w:jc w:val="both"/>
        <w:rPr>
          <w:rFonts w:ascii="Times New Roman" w:eastAsia="Times New Roman" w:hAnsi="Times New Roman" w:cs="Times New Roman"/>
          <w:color w:val="404040"/>
          <w:sz w:val="24"/>
          <w:szCs w:val="24"/>
          <w:lang w:eastAsia="en-NZ"/>
        </w:rPr>
      </w:pPr>
    </w:p>
    <w:p w14:paraId="0CCA783F" w14:textId="77777777" w:rsidR="00CF0434" w:rsidRPr="00CF0434" w:rsidRDefault="00BA4081" w:rsidP="00CF0434">
      <w:pPr>
        <w:shd w:val="clear" w:color="auto" w:fill="FFFFFF"/>
        <w:spacing w:after="0" w:line="240" w:lineRule="auto"/>
        <w:jc w:val="both"/>
        <w:rPr>
          <w:rFonts w:ascii="Times New Roman" w:eastAsia="Times New Roman" w:hAnsi="Times New Roman" w:cs="Times New Roman"/>
          <w:color w:val="404040"/>
          <w:sz w:val="24"/>
          <w:szCs w:val="24"/>
          <w:lang w:eastAsia="en-NZ"/>
        </w:rPr>
      </w:pPr>
      <w:r>
        <w:rPr>
          <w:rFonts w:ascii="Times New Roman" w:eastAsia="Times New Roman" w:hAnsi="Times New Roman" w:cs="Times New Roman"/>
          <w:color w:val="404040"/>
          <w:sz w:val="24"/>
          <w:szCs w:val="24"/>
          <w:bdr w:val="none" w:sz="0" w:space="0" w:color="auto" w:frame="1"/>
          <w:lang w:eastAsia="en-NZ"/>
        </w:rPr>
        <w:t>A challenge</w:t>
      </w:r>
      <w:r w:rsidR="00CF0434" w:rsidRPr="00CF0434">
        <w:rPr>
          <w:rFonts w:ascii="Times New Roman" w:eastAsia="Times New Roman" w:hAnsi="Times New Roman" w:cs="Times New Roman"/>
          <w:color w:val="404040"/>
          <w:sz w:val="24"/>
          <w:szCs w:val="24"/>
          <w:bdr w:val="none" w:sz="0" w:space="0" w:color="auto" w:frame="1"/>
          <w:lang w:eastAsia="en-NZ"/>
        </w:rPr>
        <w:t xml:space="preserve"> should align with the topic of the general theme of AVSS; both new challenge topics and topics that were addressed during previous challenges are welcome. We particularly encourage new challenge topics that could introduce new application fields, or existing application fields that would benefit from focused attention from the research community.  </w:t>
      </w:r>
    </w:p>
    <w:p w14:paraId="4E73B997" w14:textId="77777777" w:rsidR="00CF0434" w:rsidRDefault="00CF0434" w:rsidP="00CF0434">
      <w:pPr>
        <w:shd w:val="clear" w:color="auto" w:fill="FFFFFF"/>
        <w:spacing w:after="0" w:line="240" w:lineRule="auto"/>
        <w:outlineLvl w:val="1"/>
        <w:rPr>
          <w:rFonts w:ascii="Times New Roman" w:eastAsia="Times New Roman" w:hAnsi="Times New Roman" w:cs="Times New Roman"/>
          <w:b/>
          <w:bCs/>
          <w:color w:val="222222"/>
          <w:sz w:val="24"/>
          <w:szCs w:val="24"/>
          <w:bdr w:val="none" w:sz="0" w:space="0" w:color="auto" w:frame="1"/>
          <w:lang w:eastAsia="en-NZ"/>
        </w:rPr>
      </w:pPr>
    </w:p>
    <w:p w14:paraId="48A3B23E" w14:textId="77777777" w:rsidR="00CF0434" w:rsidRPr="00CF0434" w:rsidRDefault="00CF0434" w:rsidP="00CF0434">
      <w:pPr>
        <w:shd w:val="clear" w:color="auto" w:fill="FFFFFF"/>
        <w:spacing w:after="0" w:line="240" w:lineRule="auto"/>
        <w:outlineLvl w:val="1"/>
        <w:rPr>
          <w:rFonts w:ascii="Times New Roman" w:eastAsia="Times New Roman" w:hAnsi="Times New Roman" w:cs="Times New Roman"/>
          <w:b/>
          <w:bCs/>
          <w:color w:val="222222"/>
          <w:sz w:val="24"/>
          <w:szCs w:val="24"/>
          <w:lang w:eastAsia="en-NZ"/>
        </w:rPr>
      </w:pPr>
      <w:r w:rsidRPr="00CF0434">
        <w:rPr>
          <w:rFonts w:ascii="Times New Roman" w:eastAsia="Times New Roman" w:hAnsi="Times New Roman" w:cs="Times New Roman"/>
          <w:b/>
          <w:bCs/>
          <w:color w:val="222222"/>
          <w:sz w:val="24"/>
          <w:szCs w:val="24"/>
          <w:bdr w:val="none" w:sz="0" w:space="0" w:color="auto" w:frame="1"/>
          <w:lang w:eastAsia="en-NZ"/>
        </w:rPr>
        <w:t>Challenge key points</w:t>
      </w:r>
    </w:p>
    <w:p w14:paraId="4AF9CCF0" w14:textId="7A4B44FC" w:rsidR="00CF0434" w:rsidRDefault="00CF0434" w:rsidP="00CF0434">
      <w:pPr>
        <w:shd w:val="clear" w:color="auto" w:fill="FFFFFF"/>
        <w:spacing w:after="0" w:line="240" w:lineRule="auto"/>
        <w:jc w:val="both"/>
        <w:rPr>
          <w:rFonts w:ascii="Times New Roman" w:eastAsia="Times New Roman" w:hAnsi="Times New Roman" w:cs="Times New Roman"/>
          <w:color w:val="404040"/>
          <w:sz w:val="24"/>
          <w:szCs w:val="24"/>
          <w:bdr w:val="none" w:sz="0" w:space="0" w:color="auto" w:frame="1"/>
          <w:lang w:eastAsia="en-NZ"/>
        </w:rPr>
      </w:pPr>
      <w:r w:rsidRPr="00CF0434">
        <w:rPr>
          <w:rFonts w:ascii="Times New Roman" w:eastAsia="Times New Roman" w:hAnsi="Times New Roman" w:cs="Times New Roman"/>
          <w:color w:val="404040"/>
          <w:sz w:val="24"/>
          <w:szCs w:val="24"/>
          <w:bdr w:val="none" w:sz="0" w:space="0" w:color="auto" w:frame="1"/>
          <w:lang w:eastAsia="en-NZ"/>
        </w:rPr>
        <w:t xml:space="preserve">The challenge evaluations will be conducted focusing </w:t>
      </w:r>
      <w:del w:id="1" w:author="andrea" w:date="2017-09-12T21:13:00Z">
        <w:r w:rsidRPr="00CF0434" w:rsidDel="00F1044C">
          <w:rPr>
            <w:rFonts w:ascii="Times New Roman" w:eastAsia="Times New Roman" w:hAnsi="Times New Roman" w:cs="Times New Roman"/>
            <w:color w:val="404040"/>
            <w:sz w:val="24"/>
            <w:szCs w:val="24"/>
            <w:bdr w:val="none" w:sz="0" w:space="0" w:color="auto" w:frame="1"/>
            <w:lang w:eastAsia="en-NZ"/>
          </w:rPr>
          <w:delText xml:space="preserve">the attention </w:delText>
        </w:r>
      </w:del>
      <w:r w:rsidRPr="00CF0434">
        <w:rPr>
          <w:rFonts w:ascii="Times New Roman" w:eastAsia="Times New Roman" w:hAnsi="Times New Roman" w:cs="Times New Roman"/>
          <w:color w:val="404040"/>
          <w:sz w:val="24"/>
          <w:szCs w:val="24"/>
          <w:bdr w:val="none" w:sz="0" w:space="0" w:color="auto" w:frame="1"/>
          <w:lang w:eastAsia="en-NZ"/>
        </w:rPr>
        <w:t>on the key point</w:t>
      </w:r>
      <w:ins w:id="2" w:author="andrea" w:date="2017-09-12T21:13:00Z">
        <w:r w:rsidR="00F1044C">
          <w:rPr>
            <w:rFonts w:ascii="Times New Roman" w:eastAsia="Times New Roman" w:hAnsi="Times New Roman" w:cs="Times New Roman"/>
            <w:color w:val="404040"/>
            <w:sz w:val="24"/>
            <w:szCs w:val="24"/>
            <w:bdr w:val="none" w:sz="0" w:space="0" w:color="auto" w:frame="1"/>
            <w:lang w:eastAsia="en-NZ"/>
          </w:rPr>
          <w:t>s</w:t>
        </w:r>
      </w:ins>
      <w:r w:rsidRPr="00CF0434">
        <w:rPr>
          <w:rFonts w:ascii="Times New Roman" w:eastAsia="Times New Roman" w:hAnsi="Times New Roman" w:cs="Times New Roman"/>
          <w:color w:val="404040"/>
          <w:sz w:val="24"/>
          <w:szCs w:val="24"/>
          <w:bdr w:val="none" w:sz="0" w:space="0" w:color="auto" w:frame="1"/>
          <w:lang w:eastAsia="en-NZ"/>
        </w:rPr>
        <w:t xml:space="preserve"> listed </w:t>
      </w:r>
      <w:ins w:id="3" w:author="andrea" w:date="2017-09-12T21:13:00Z">
        <w:r w:rsidR="00F1044C">
          <w:rPr>
            <w:rFonts w:ascii="Times New Roman" w:eastAsia="Times New Roman" w:hAnsi="Times New Roman" w:cs="Times New Roman"/>
            <w:color w:val="404040"/>
            <w:sz w:val="24"/>
            <w:szCs w:val="24"/>
            <w:bdr w:val="none" w:sz="0" w:space="0" w:color="auto" w:frame="1"/>
            <w:lang w:eastAsia="en-NZ"/>
          </w:rPr>
          <w:t>below.</w:t>
        </w:r>
      </w:ins>
      <w:del w:id="4" w:author="andrea" w:date="2017-09-12T21:13:00Z">
        <w:r w:rsidRPr="00CF0434" w:rsidDel="00F1044C">
          <w:rPr>
            <w:rFonts w:ascii="Times New Roman" w:eastAsia="Times New Roman" w:hAnsi="Times New Roman" w:cs="Times New Roman"/>
            <w:color w:val="404040"/>
            <w:sz w:val="24"/>
            <w:szCs w:val="24"/>
            <w:bdr w:val="none" w:sz="0" w:space="0" w:color="auto" w:frame="1"/>
            <w:lang w:eastAsia="en-NZ"/>
          </w:rPr>
          <w:delText>in the following.</w:delText>
        </w:r>
      </w:del>
    </w:p>
    <w:p w14:paraId="6C37F9E9" w14:textId="77777777" w:rsidR="00CF0434" w:rsidRPr="00CF0434" w:rsidRDefault="00CF0434" w:rsidP="00CF0434">
      <w:pPr>
        <w:shd w:val="clear" w:color="auto" w:fill="FFFFFF"/>
        <w:spacing w:after="0" w:line="240" w:lineRule="auto"/>
        <w:jc w:val="both"/>
        <w:rPr>
          <w:rFonts w:ascii="Times New Roman" w:eastAsia="Times New Roman" w:hAnsi="Times New Roman" w:cs="Times New Roman"/>
          <w:color w:val="404040"/>
          <w:sz w:val="24"/>
          <w:szCs w:val="24"/>
          <w:lang w:eastAsia="en-NZ"/>
        </w:rPr>
      </w:pPr>
    </w:p>
    <w:p w14:paraId="3A7B60F9" w14:textId="54803909" w:rsidR="00CF0434" w:rsidRDefault="00CF0434" w:rsidP="00CF0434">
      <w:pPr>
        <w:shd w:val="clear" w:color="auto" w:fill="FFFFFF"/>
        <w:spacing w:after="0" w:line="240" w:lineRule="auto"/>
        <w:jc w:val="both"/>
        <w:rPr>
          <w:rFonts w:ascii="Times New Roman" w:eastAsia="Times New Roman" w:hAnsi="Times New Roman" w:cs="Times New Roman"/>
          <w:color w:val="404040"/>
          <w:sz w:val="24"/>
          <w:szCs w:val="24"/>
          <w:bdr w:val="none" w:sz="0" w:space="0" w:color="auto" w:frame="1"/>
          <w:lang w:eastAsia="en-NZ"/>
        </w:rPr>
      </w:pPr>
      <w:r w:rsidRPr="00CF0434">
        <w:rPr>
          <w:rFonts w:ascii="Times New Roman" w:eastAsia="Times New Roman" w:hAnsi="Times New Roman" w:cs="Times New Roman"/>
          <w:i/>
          <w:color w:val="404040"/>
          <w:sz w:val="24"/>
          <w:szCs w:val="24"/>
          <w:bdr w:val="none" w:sz="0" w:space="0" w:color="auto" w:frame="1"/>
          <w:lang w:eastAsia="en-NZ"/>
        </w:rPr>
        <w:t>A short presentation of the challenge</w:t>
      </w:r>
      <w:r w:rsidRPr="00CF0434">
        <w:rPr>
          <w:rFonts w:ascii="Times New Roman" w:eastAsia="Times New Roman" w:hAnsi="Times New Roman" w:cs="Times New Roman"/>
          <w:color w:val="404040"/>
          <w:sz w:val="24"/>
          <w:szCs w:val="24"/>
          <w:bdr w:val="none" w:sz="0" w:space="0" w:color="auto" w:frame="1"/>
          <w:lang w:eastAsia="en-NZ"/>
        </w:rPr>
        <w:t xml:space="preserve">: Why </w:t>
      </w:r>
      <w:ins w:id="5" w:author="andrea" w:date="2017-09-12T21:13:00Z">
        <w:r w:rsidR="00F1044C">
          <w:rPr>
            <w:rFonts w:ascii="Times New Roman" w:eastAsia="Times New Roman" w:hAnsi="Times New Roman" w:cs="Times New Roman"/>
            <w:color w:val="404040"/>
            <w:sz w:val="24"/>
            <w:szCs w:val="24"/>
            <w:bdr w:val="none" w:sz="0" w:space="0" w:color="auto" w:frame="1"/>
            <w:lang w:eastAsia="en-NZ"/>
          </w:rPr>
          <w:t xml:space="preserve">is </w:t>
        </w:r>
      </w:ins>
      <w:r w:rsidRPr="00CF0434">
        <w:rPr>
          <w:rFonts w:ascii="Times New Roman" w:eastAsia="Times New Roman" w:hAnsi="Times New Roman" w:cs="Times New Roman"/>
          <w:color w:val="404040"/>
          <w:sz w:val="24"/>
          <w:szCs w:val="24"/>
          <w:bdr w:val="none" w:sz="0" w:space="0" w:color="auto" w:frame="1"/>
          <w:lang w:eastAsia="en-NZ"/>
        </w:rPr>
        <w:t>the challenge</w:t>
      </w:r>
      <w:del w:id="6" w:author="andrea" w:date="2017-09-12T21:13:00Z">
        <w:r w:rsidRPr="00CF0434" w:rsidDel="00F1044C">
          <w:rPr>
            <w:rFonts w:ascii="Times New Roman" w:eastAsia="Times New Roman" w:hAnsi="Times New Roman" w:cs="Times New Roman"/>
            <w:color w:val="404040"/>
            <w:sz w:val="24"/>
            <w:szCs w:val="24"/>
            <w:bdr w:val="none" w:sz="0" w:space="0" w:color="auto" w:frame="1"/>
            <w:lang w:eastAsia="en-NZ"/>
          </w:rPr>
          <w:delText xml:space="preserve"> is</w:delText>
        </w:r>
      </w:del>
      <w:r w:rsidRPr="00CF0434">
        <w:rPr>
          <w:rFonts w:ascii="Times New Roman" w:eastAsia="Times New Roman" w:hAnsi="Times New Roman" w:cs="Times New Roman"/>
          <w:color w:val="404040"/>
          <w:sz w:val="24"/>
          <w:szCs w:val="24"/>
          <w:bdr w:val="none" w:sz="0" w:space="0" w:color="auto" w:frame="1"/>
          <w:lang w:eastAsia="en-NZ"/>
        </w:rPr>
        <w:t xml:space="preserve"> of interest to the conference </w:t>
      </w:r>
      <w:ins w:id="7" w:author="andrea" w:date="2017-09-12T21:13:00Z">
        <w:r w:rsidR="00F1044C">
          <w:rPr>
            <w:rFonts w:ascii="Times New Roman" w:eastAsia="Times New Roman" w:hAnsi="Times New Roman" w:cs="Times New Roman"/>
            <w:color w:val="404040"/>
            <w:sz w:val="24"/>
            <w:szCs w:val="24"/>
            <w:bdr w:val="none" w:sz="0" w:space="0" w:color="auto" w:frame="1"/>
            <w:lang w:eastAsia="en-NZ"/>
          </w:rPr>
          <w:t xml:space="preserve">attendees </w:t>
        </w:r>
      </w:ins>
      <w:r w:rsidRPr="00CF0434">
        <w:rPr>
          <w:rFonts w:ascii="Times New Roman" w:eastAsia="Times New Roman" w:hAnsi="Times New Roman" w:cs="Times New Roman"/>
          <w:color w:val="404040"/>
          <w:sz w:val="24"/>
          <w:szCs w:val="24"/>
          <w:bdr w:val="none" w:sz="0" w:space="0" w:color="auto" w:frame="1"/>
          <w:lang w:eastAsia="en-NZ"/>
        </w:rPr>
        <w:t>and to the scientific community? Does the challenge address an appropriate and relevant topic or topics of AVSS? Is the challenge goal reasonably reachable according to the time schedule presented below?</w:t>
      </w:r>
    </w:p>
    <w:p w14:paraId="2A43F7B7" w14:textId="77777777" w:rsidR="00CF0434" w:rsidRPr="00CF0434" w:rsidRDefault="00CF0434" w:rsidP="00CF0434">
      <w:pPr>
        <w:shd w:val="clear" w:color="auto" w:fill="FFFFFF"/>
        <w:spacing w:after="0" w:line="240" w:lineRule="auto"/>
        <w:jc w:val="both"/>
        <w:rPr>
          <w:rFonts w:ascii="Times New Roman" w:eastAsia="Times New Roman" w:hAnsi="Times New Roman" w:cs="Times New Roman"/>
          <w:color w:val="404040"/>
          <w:sz w:val="24"/>
          <w:szCs w:val="24"/>
          <w:lang w:eastAsia="en-NZ"/>
        </w:rPr>
      </w:pPr>
    </w:p>
    <w:p w14:paraId="0C82F75C" w14:textId="764ECB55" w:rsidR="00CF0434" w:rsidRPr="00CF0434" w:rsidRDefault="00CF0434" w:rsidP="00CF0434">
      <w:pPr>
        <w:shd w:val="clear" w:color="auto" w:fill="FFFFFF"/>
        <w:spacing w:after="0" w:line="240" w:lineRule="auto"/>
        <w:jc w:val="both"/>
        <w:rPr>
          <w:rFonts w:ascii="Times New Roman" w:eastAsia="Times New Roman" w:hAnsi="Times New Roman" w:cs="Times New Roman"/>
          <w:color w:val="404040"/>
          <w:sz w:val="24"/>
          <w:szCs w:val="24"/>
          <w:lang w:eastAsia="en-NZ"/>
        </w:rPr>
      </w:pPr>
      <w:r w:rsidRPr="00CF0434">
        <w:rPr>
          <w:rFonts w:ascii="Times New Roman" w:eastAsia="Times New Roman" w:hAnsi="Times New Roman" w:cs="Times New Roman"/>
          <w:i/>
          <w:color w:val="404040"/>
          <w:sz w:val="24"/>
          <w:szCs w:val="24"/>
          <w:bdr w:val="none" w:sz="0" w:space="0" w:color="auto" w:frame="1"/>
          <w:lang w:eastAsia="en-NZ"/>
        </w:rPr>
        <w:t>The data</w:t>
      </w:r>
      <w:r w:rsidRPr="00CF0434">
        <w:rPr>
          <w:rFonts w:ascii="Times New Roman" w:eastAsia="Times New Roman" w:hAnsi="Times New Roman" w:cs="Times New Roman"/>
          <w:color w:val="404040"/>
          <w:sz w:val="24"/>
          <w:szCs w:val="24"/>
          <w:bdr w:val="none" w:sz="0" w:space="0" w:color="auto" w:frame="1"/>
          <w:lang w:eastAsia="en-NZ"/>
        </w:rPr>
        <w:t xml:space="preserve">: Training and test data, a description of the annotations provided, and a detailed description of the rules relative to the competition and the metrics used to measure performance. </w:t>
      </w:r>
      <w:del w:id="8" w:author="andrea" w:date="2017-09-12T21:15:00Z">
        <w:r w:rsidRPr="00CF0434" w:rsidDel="00F1044C">
          <w:rPr>
            <w:rFonts w:ascii="Times New Roman" w:eastAsia="Times New Roman" w:hAnsi="Times New Roman" w:cs="Times New Roman"/>
            <w:color w:val="404040"/>
            <w:sz w:val="24"/>
            <w:szCs w:val="24"/>
            <w:bdr w:val="none" w:sz="0" w:space="0" w:color="auto" w:frame="1"/>
            <w:lang w:eastAsia="en-NZ"/>
          </w:rPr>
          <w:delText>Both the training and</w:delText>
        </w:r>
      </w:del>
      <w:ins w:id="9" w:author="andrea" w:date="2017-09-12T21:15:00Z">
        <w:r w:rsidR="00F1044C">
          <w:rPr>
            <w:rFonts w:ascii="Times New Roman" w:eastAsia="Times New Roman" w:hAnsi="Times New Roman" w:cs="Times New Roman"/>
            <w:color w:val="404040"/>
            <w:sz w:val="24"/>
            <w:szCs w:val="24"/>
            <w:bdr w:val="none" w:sz="0" w:space="0" w:color="auto" w:frame="1"/>
            <w:lang w:eastAsia="en-NZ"/>
          </w:rPr>
          <w:t>The</w:t>
        </w:r>
      </w:ins>
      <w:r w:rsidRPr="00CF0434">
        <w:rPr>
          <w:rFonts w:ascii="Times New Roman" w:eastAsia="Times New Roman" w:hAnsi="Times New Roman" w:cs="Times New Roman"/>
          <w:color w:val="404040"/>
          <w:sz w:val="24"/>
          <w:szCs w:val="24"/>
          <w:bdr w:val="none" w:sz="0" w:space="0" w:color="auto" w:frame="1"/>
          <w:lang w:eastAsia="en-NZ"/>
        </w:rPr>
        <w:t xml:space="preserve"> test data must be unpublished and not provided to other people before.</w:t>
      </w:r>
    </w:p>
    <w:p w14:paraId="175829AA" w14:textId="77777777" w:rsidR="00CF0434" w:rsidRDefault="00CF0434" w:rsidP="00CF0434">
      <w:pPr>
        <w:shd w:val="clear" w:color="auto" w:fill="FFFFFF"/>
        <w:spacing w:after="0" w:line="240" w:lineRule="auto"/>
        <w:jc w:val="both"/>
        <w:rPr>
          <w:rFonts w:ascii="Times New Roman" w:eastAsia="Times New Roman" w:hAnsi="Times New Roman" w:cs="Times New Roman"/>
          <w:color w:val="404040"/>
          <w:sz w:val="24"/>
          <w:szCs w:val="24"/>
          <w:bdr w:val="none" w:sz="0" w:space="0" w:color="auto" w:frame="1"/>
          <w:lang w:eastAsia="en-NZ"/>
        </w:rPr>
      </w:pPr>
    </w:p>
    <w:p w14:paraId="2C431CCD" w14:textId="6DEE4158" w:rsidR="00CF0434" w:rsidRPr="00CF0434" w:rsidDel="00F1044C" w:rsidRDefault="00CF0434" w:rsidP="00CF0434">
      <w:pPr>
        <w:shd w:val="clear" w:color="auto" w:fill="FFFFFF"/>
        <w:spacing w:after="0" w:line="240" w:lineRule="auto"/>
        <w:jc w:val="both"/>
        <w:rPr>
          <w:del w:id="10" w:author="andrea" w:date="2017-09-12T21:15:00Z"/>
          <w:rFonts w:ascii="Times New Roman" w:eastAsia="Times New Roman" w:hAnsi="Times New Roman" w:cs="Times New Roman"/>
          <w:color w:val="404040"/>
          <w:sz w:val="24"/>
          <w:szCs w:val="24"/>
          <w:lang w:eastAsia="en-NZ"/>
        </w:rPr>
      </w:pPr>
      <w:del w:id="11" w:author="andrea" w:date="2017-09-12T21:15:00Z">
        <w:r w:rsidRPr="00CF0434" w:rsidDel="00F1044C">
          <w:rPr>
            <w:rFonts w:ascii="Times New Roman" w:eastAsia="Times New Roman" w:hAnsi="Times New Roman" w:cs="Times New Roman"/>
            <w:color w:val="404040"/>
            <w:sz w:val="24"/>
            <w:szCs w:val="24"/>
            <w:bdr w:val="none" w:sz="0" w:space="0" w:color="auto" w:frame="1"/>
            <w:lang w:eastAsia="en-NZ"/>
          </w:rPr>
          <w:delText xml:space="preserve">Should we also allow datasets that are previously public but not used for challenge or competition? This will also not shoot us in the foot if a challenge is repeated for new competitions from previous years (or in future some challenges from AVSS </w:delText>
        </w:r>
        <w:r w:rsidR="00573031" w:rsidDel="00F1044C">
          <w:rPr>
            <w:rFonts w:ascii="Times New Roman" w:eastAsia="Times New Roman" w:hAnsi="Times New Roman" w:cs="Times New Roman"/>
            <w:color w:val="404040"/>
            <w:sz w:val="24"/>
            <w:szCs w:val="24"/>
            <w:bdr w:val="none" w:sz="0" w:space="0" w:color="auto" w:frame="1"/>
            <w:lang w:eastAsia="en-NZ"/>
          </w:rPr>
          <w:delText>20</w:delText>
        </w:r>
        <w:r w:rsidRPr="00CF0434" w:rsidDel="00F1044C">
          <w:rPr>
            <w:rFonts w:ascii="Times New Roman" w:eastAsia="Times New Roman" w:hAnsi="Times New Roman" w:cs="Times New Roman"/>
            <w:color w:val="404040"/>
            <w:sz w:val="24"/>
            <w:szCs w:val="24"/>
            <w:bdr w:val="none" w:sz="0" w:space="0" w:color="auto" w:frame="1"/>
            <w:lang w:eastAsia="en-NZ"/>
          </w:rPr>
          <w:delText>1</w:delText>
        </w:r>
        <w:r w:rsidDel="00F1044C">
          <w:rPr>
            <w:rFonts w:ascii="Times New Roman" w:eastAsia="Times New Roman" w:hAnsi="Times New Roman" w:cs="Times New Roman"/>
            <w:color w:val="404040"/>
            <w:sz w:val="24"/>
            <w:szCs w:val="24"/>
            <w:bdr w:val="none" w:sz="0" w:space="0" w:color="auto" w:frame="1"/>
            <w:lang w:eastAsia="en-NZ"/>
          </w:rPr>
          <w:delText>8</w:delText>
        </w:r>
        <w:r w:rsidRPr="00CF0434" w:rsidDel="00F1044C">
          <w:rPr>
            <w:rFonts w:ascii="Times New Roman" w:eastAsia="Times New Roman" w:hAnsi="Times New Roman" w:cs="Times New Roman"/>
            <w:color w:val="404040"/>
            <w:sz w:val="24"/>
            <w:szCs w:val="24"/>
            <w:bdr w:val="none" w:sz="0" w:space="0" w:color="auto" w:frame="1"/>
            <w:lang w:eastAsia="en-NZ"/>
          </w:rPr>
          <w:delText xml:space="preserve"> to be repeated in later AVSS conferences).</w:delText>
        </w:r>
      </w:del>
    </w:p>
    <w:p w14:paraId="25B4A73C" w14:textId="77777777" w:rsidR="00CF0434" w:rsidRPr="00CF0434" w:rsidRDefault="00CF0434" w:rsidP="00CF0434">
      <w:pPr>
        <w:shd w:val="clear" w:color="auto" w:fill="FFFFFF"/>
        <w:spacing w:after="0" w:line="240" w:lineRule="auto"/>
        <w:jc w:val="both"/>
        <w:rPr>
          <w:rFonts w:ascii="Times New Roman" w:eastAsia="Times New Roman" w:hAnsi="Times New Roman" w:cs="Times New Roman"/>
          <w:color w:val="404040"/>
          <w:sz w:val="24"/>
          <w:szCs w:val="24"/>
          <w:lang w:eastAsia="en-NZ"/>
        </w:rPr>
      </w:pPr>
      <w:r w:rsidRPr="00CF0434">
        <w:rPr>
          <w:rFonts w:ascii="Times New Roman" w:eastAsia="Times New Roman" w:hAnsi="Times New Roman" w:cs="Times New Roman"/>
          <w:color w:val="404040"/>
          <w:sz w:val="24"/>
          <w:szCs w:val="24"/>
          <w:bdr w:val="none" w:sz="0" w:space="0" w:color="auto" w:frame="1"/>
          <w:lang w:eastAsia="en-NZ"/>
        </w:rPr>
        <w:t> </w:t>
      </w:r>
    </w:p>
    <w:p w14:paraId="1E807C92" w14:textId="3EB1ABB3" w:rsidR="00CF0434" w:rsidRPr="00CF0434" w:rsidRDefault="00CF0434" w:rsidP="00CF0434">
      <w:pPr>
        <w:shd w:val="clear" w:color="auto" w:fill="FFFFFF"/>
        <w:spacing w:after="0" w:line="240" w:lineRule="auto"/>
        <w:jc w:val="both"/>
        <w:rPr>
          <w:rFonts w:ascii="Times New Roman" w:eastAsia="Times New Roman" w:hAnsi="Times New Roman" w:cs="Times New Roman"/>
          <w:color w:val="404040"/>
          <w:sz w:val="24"/>
          <w:szCs w:val="24"/>
          <w:lang w:eastAsia="en-NZ"/>
        </w:rPr>
      </w:pPr>
      <w:r w:rsidRPr="00CF0434">
        <w:rPr>
          <w:rFonts w:ascii="Times New Roman" w:eastAsia="Times New Roman" w:hAnsi="Times New Roman" w:cs="Times New Roman"/>
          <w:i/>
          <w:color w:val="404040"/>
          <w:sz w:val="24"/>
          <w:szCs w:val="24"/>
          <w:bdr w:val="none" w:sz="0" w:space="0" w:color="auto" w:frame="1"/>
          <w:lang w:eastAsia="en-NZ"/>
        </w:rPr>
        <w:t>The organizing team</w:t>
      </w:r>
      <w:r w:rsidRPr="00CF0434">
        <w:rPr>
          <w:rFonts w:ascii="Times New Roman" w:eastAsia="Times New Roman" w:hAnsi="Times New Roman" w:cs="Times New Roman"/>
          <w:color w:val="404040"/>
          <w:sz w:val="24"/>
          <w:szCs w:val="24"/>
          <w:bdr w:val="none" w:sz="0" w:space="0" w:color="auto" w:frame="1"/>
          <w:lang w:eastAsia="en-NZ"/>
        </w:rPr>
        <w:t>: A description of the team that is going to manage the competition and evaluate the results. Diversity in the team of challenge organizers is generally recommended. It is good to include a number of people from different backgrounds with experience in the field. These might include researchers from a number of different academic institut</w:t>
      </w:r>
      <w:ins w:id="12" w:author="andrea" w:date="2017-09-12T21:15:00Z">
        <w:r w:rsidR="00F1044C">
          <w:rPr>
            <w:rFonts w:ascii="Times New Roman" w:eastAsia="Times New Roman" w:hAnsi="Times New Roman" w:cs="Times New Roman"/>
            <w:color w:val="404040"/>
            <w:sz w:val="24"/>
            <w:szCs w:val="24"/>
            <w:bdr w:val="none" w:sz="0" w:space="0" w:color="auto" w:frame="1"/>
            <w:lang w:eastAsia="en-NZ"/>
          </w:rPr>
          <w:t>ions</w:t>
        </w:r>
      </w:ins>
      <w:del w:id="13" w:author="andrea" w:date="2017-09-12T21:15:00Z">
        <w:r w:rsidRPr="00CF0434" w:rsidDel="00F1044C">
          <w:rPr>
            <w:rFonts w:ascii="Times New Roman" w:eastAsia="Times New Roman" w:hAnsi="Times New Roman" w:cs="Times New Roman"/>
            <w:color w:val="404040"/>
            <w:sz w:val="24"/>
            <w:szCs w:val="24"/>
            <w:bdr w:val="none" w:sz="0" w:space="0" w:color="auto" w:frame="1"/>
            <w:lang w:eastAsia="en-NZ"/>
          </w:rPr>
          <w:delText>es</w:delText>
        </w:r>
      </w:del>
      <w:r w:rsidRPr="00CF0434">
        <w:rPr>
          <w:rFonts w:ascii="Times New Roman" w:eastAsia="Times New Roman" w:hAnsi="Times New Roman" w:cs="Times New Roman"/>
          <w:color w:val="404040"/>
          <w:sz w:val="24"/>
          <w:szCs w:val="24"/>
          <w:bdr w:val="none" w:sz="0" w:space="0" w:color="auto" w:frame="1"/>
          <w:lang w:eastAsia="en-NZ"/>
        </w:rPr>
        <w:t xml:space="preserve">, as well as from </w:t>
      </w:r>
      <w:ins w:id="14" w:author="andrea" w:date="2017-09-12T21:15:00Z">
        <w:r w:rsidR="00F1044C">
          <w:rPr>
            <w:rFonts w:ascii="Times New Roman" w:eastAsia="Times New Roman" w:hAnsi="Times New Roman" w:cs="Times New Roman"/>
            <w:color w:val="404040"/>
            <w:sz w:val="24"/>
            <w:szCs w:val="24"/>
            <w:bdr w:val="none" w:sz="0" w:space="0" w:color="auto" w:frame="1"/>
            <w:lang w:eastAsia="en-NZ"/>
          </w:rPr>
          <w:t xml:space="preserve">the </w:t>
        </w:r>
      </w:ins>
      <w:r w:rsidRPr="00CF0434">
        <w:rPr>
          <w:rFonts w:ascii="Times New Roman" w:eastAsia="Times New Roman" w:hAnsi="Times New Roman" w:cs="Times New Roman"/>
          <w:color w:val="404040"/>
          <w:sz w:val="24"/>
          <w:szCs w:val="24"/>
          <w:bdr w:val="none" w:sz="0" w:space="0" w:color="auto" w:frame="1"/>
          <w:lang w:eastAsia="en-NZ"/>
        </w:rPr>
        <w:t>industry, who have worked on a variety of projects related to the topic of interest.</w:t>
      </w:r>
    </w:p>
    <w:p w14:paraId="4237A35D" w14:textId="77777777" w:rsidR="00CF0434" w:rsidRDefault="00CF0434" w:rsidP="00CF0434">
      <w:pPr>
        <w:shd w:val="clear" w:color="auto" w:fill="FFFFFF"/>
        <w:spacing w:after="0" w:line="240" w:lineRule="auto"/>
        <w:jc w:val="both"/>
        <w:rPr>
          <w:rFonts w:ascii="Times New Roman" w:eastAsia="Times New Roman" w:hAnsi="Times New Roman" w:cs="Times New Roman"/>
          <w:color w:val="404040"/>
          <w:sz w:val="24"/>
          <w:szCs w:val="24"/>
          <w:bdr w:val="none" w:sz="0" w:space="0" w:color="auto" w:frame="1"/>
          <w:lang w:eastAsia="en-NZ"/>
        </w:rPr>
      </w:pPr>
    </w:p>
    <w:p w14:paraId="6B82F4B5" w14:textId="77777777" w:rsidR="00CF0434" w:rsidRDefault="00CF0434" w:rsidP="00CF0434">
      <w:pPr>
        <w:shd w:val="clear" w:color="auto" w:fill="FFFFFF"/>
        <w:spacing w:after="0" w:line="240" w:lineRule="auto"/>
        <w:jc w:val="both"/>
        <w:rPr>
          <w:rFonts w:ascii="Times New Roman" w:eastAsia="Times New Roman" w:hAnsi="Times New Roman" w:cs="Times New Roman"/>
          <w:color w:val="404040"/>
          <w:sz w:val="24"/>
          <w:szCs w:val="24"/>
          <w:bdr w:val="none" w:sz="0" w:space="0" w:color="auto" w:frame="1"/>
          <w:lang w:eastAsia="en-NZ"/>
        </w:rPr>
      </w:pPr>
      <w:r w:rsidRPr="00CF0434">
        <w:rPr>
          <w:rFonts w:ascii="Times New Roman" w:eastAsia="Times New Roman" w:hAnsi="Times New Roman" w:cs="Times New Roman"/>
          <w:i/>
          <w:color w:val="404040"/>
          <w:sz w:val="24"/>
          <w:szCs w:val="24"/>
          <w:bdr w:val="none" w:sz="0" w:space="0" w:color="auto" w:frame="1"/>
          <w:lang w:eastAsia="en-NZ"/>
        </w:rPr>
        <w:t>The challenge schedules</w:t>
      </w:r>
      <w:r w:rsidRPr="00CF0434">
        <w:rPr>
          <w:rFonts w:ascii="Times New Roman" w:eastAsia="Times New Roman" w:hAnsi="Times New Roman" w:cs="Times New Roman"/>
          <w:color w:val="404040"/>
          <w:sz w:val="24"/>
          <w:szCs w:val="24"/>
          <w:bdr w:val="none" w:sz="0" w:space="0" w:color="auto" w:frame="1"/>
          <w:lang w:eastAsia="en-NZ"/>
        </w:rPr>
        <w:t xml:space="preserve">: Each challenge would require an ad-hoc release of portion of training set, as well as specific time for the data analysis. </w:t>
      </w:r>
      <w:r>
        <w:rPr>
          <w:rFonts w:ascii="Times New Roman" w:eastAsia="Times New Roman" w:hAnsi="Times New Roman" w:cs="Times New Roman"/>
          <w:color w:val="404040"/>
          <w:sz w:val="24"/>
          <w:szCs w:val="24"/>
          <w:bdr w:val="none" w:sz="0" w:space="0" w:color="auto" w:frame="1"/>
          <w:lang w:eastAsia="en-NZ"/>
        </w:rPr>
        <w:t>P</w:t>
      </w:r>
      <w:r w:rsidRPr="00CF0434">
        <w:rPr>
          <w:rFonts w:ascii="Times New Roman" w:eastAsia="Times New Roman" w:hAnsi="Times New Roman" w:cs="Times New Roman"/>
          <w:color w:val="404040"/>
          <w:sz w:val="24"/>
          <w:szCs w:val="24"/>
          <w:bdr w:val="none" w:sz="0" w:space="0" w:color="auto" w:frame="1"/>
          <w:lang w:eastAsia="en-NZ"/>
        </w:rPr>
        <w:t>lease provide a detailed time schedule considering the one provided below.</w:t>
      </w:r>
    </w:p>
    <w:p w14:paraId="19F2C05D" w14:textId="77777777" w:rsidR="00CF0434" w:rsidRPr="00CF0434" w:rsidRDefault="00CF0434" w:rsidP="00CF0434">
      <w:pPr>
        <w:shd w:val="clear" w:color="auto" w:fill="FFFFFF"/>
        <w:spacing w:after="0" w:line="240" w:lineRule="auto"/>
        <w:jc w:val="both"/>
        <w:rPr>
          <w:rFonts w:ascii="Times New Roman" w:eastAsia="Times New Roman" w:hAnsi="Times New Roman" w:cs="Times New Roman"/>
          <w:color w:val="404040"/>
          <w:sz w:val="24"/>
          <w:szCs w:val="24"/>
          <w:lang w:eastAsia="en-NZ"/>
        </w:rPr>
      </w:pPr>
    </w:p>
    <w:p w14:paraId="10CA65F6" w14:textId="77777777" w:rsidR="00CF0434" w:rsidRPr="00CF0434" w:rsidRDefault="00CF0434" w:rsidP="00CF0434">
      <w:pPr>
        <w:shd w:val="clear" w:color="auto" w:fill="FFFFFF"/>
        <w:spacing w:after="0" w:line="240" w:lineRule="auto"/>
        <w:jc w:val="both"/>
        <w:rPr>
          <w:rFonts w:ascii="Times New Roman" w:eastAsia="Times New Roman" w:hAnsi="Times New Roman" w:cs="Times New Roman"/>
          <w:color w:val="404040"/>
          <w:sz w:val="24"/>
          <w:szCs w:val="24"/>
          <w:lang w:eastAsia="en-NZ"/>
        </w:rPr>
      </w:pPr>
      <w:r w:rsidRPr="00CF0434">
        <w:rPr>
          <w:rFonts w:ascii="Times New Roman" w:eastAsia="Times New Roman" w:hAnsi="Times New Roman" w:cs="Times New Roman"/>
          <w:i/>
          <w:color w:val="404040"/>
          <w:sz w:val="24"/>
          <w:szCs w:val="24"/>
          <w:bdr w:val="none" w:sz="0" w:space="0" w:color="auto" w:frame="1"/>
          <w:lang w:eastAsia="en-NZ"/>
        </w:rPr>
        <w:t>An ad-hoc site</w:t>
      </w:r>
      <w:r w:rsidRPr="00CF0434">
        <w:rPr>
          <w:rFonts w:ascii="Times New Roman" w:eastAsia="Times New Roman" w:hAnsi="Times New Roman" w:cs="Times New Roman"/>
          <w:color w:val="404040"/>
          <w:sz w:val="24"/>
          <w:szCs w:val="24"/>
          <w:bdr w:val="none" w:sz="0" w:space="0" w:color="auto" w:frame="1"/>
          <w:lang w:eastAsia="en-NZ"/>
        </w:rPr>
        <w:t>: The administration of the challenge must include the availability of a site for the datasets download, a resource for clear information and contacts and a way to provide results to the organization teem.</w:t>
      </w:r>
    </w:p>
    <w:p w14:paraId="3FB64E5B" w14:textId="77777777" w:rsidR="00CF0434" w:rsidRDefault="00CF0434" w:rsidP="00CF0434">
      <w:pPr>
        <w:shd w:val="clear" w:color="auto" w:fill="FFFFFF"/>
        <w:spacing w:after="0" w:line="240" w:lineRule="auto"/>
        <w:jc w:val="both"/>
        <w:rPr>
          <w:rFonts w:ascii="Times New Roman" w:eastAsia="Times New Roman" w:hAnsi="Times New Roman" w:cs="Times New Roman"/>
          <w:color w:val="404040"/>
          <w:sz w:val="24"/>
          <w:szCs w:val="24"/>
          <w:bdr w:val="none" w:sz="0" w:space="0" w:color="auto" w:frame="1"/>
          <w:lang w:eastAsia="en-NZ"/>
        </w:rPr>
      </w:pPr>
    </w:p>
    <w:p w14:paraId="56734E98" w14:textId="77777777" w:rsidR="00F1044C" w:rsidRDefault="00CF0434" w:rsidP="00CF0434">
      <w:pPr>
        <w:shd w:val="clear" w:color="auto" w:fill="FFFFFF"/>
        <w:spacing w:after="0" w:line="240" w:lineRule="auto"/>
        <w:jc w:val="both"/>
        <w:rPr>
          <w:ins w:id="15" w:author="andrea" w:date="2017-09-12T21:16:00Z"/>
          <w:rFonts w:ascii="Times New Roman" w:eastAsia="Times New Roman" w:hAnsi="Times New Roman" w:cs="Times New Roman"/>
          <w:color w:val="404040"/>
          <w:sz w:val="24"/>
          <w:szCs w:val="24"/>
          <w:bdr w:val="none" w:sz="0" w:space="0" w:color="auto" w:frame="1"/>
          <w:lang w:eastAsia="en-NZ"/>
        </w:rPr>
      </w:pPr>
      <w:r w:rsidRPr="00CF0434">
        <w:rPr>
          <w:rFonts w:ascii="Times New Roman" w:eastAsia="Times New Roman" w:hAnsi="Times New Roman" w:cs="Times New Roman"/>
          <w:i/>
          <w:color w:val="404040"/>
          <w:sz w:val="24"/>
          <w:szCs w:val="24"/>
          <w:bdr w:val="none" w:sz="0" w:space="0" w:color="auto" w:frame="1"/>
          <w:lang w:eastAsia="en-NZ"/>
        </w:rPr>
        <w:t>Publications</w:t>
      </w:r>
      <w:r w:rsidRPr="00CF0434">
        <w:rPr>
          <w:rFonts w:ascii="Times New Roman" w:eastAsia="Times New Roman" w:hAnsi="Times New Roman" w:cs="Times New Roman"/>
          <w:color w:val="404040"/>
          <w:sz w:val="24"/>
          <w:szCs w:val="24"/>
          <w:bdr w:val="none" w:sz="0" w:space="0" w:color="auto" w:frame="1"/>
          <w:lang w:eastAsia="en-NZ"/>
        </w:rPr>
        <w:t xml:space="preserve">: A high profile overview paper on the results of your challenge is a good way to inform the community about the results of your comparative study. </w:t>
      </w:r>
    </w:p>
    <w:p w14:paraId="4FE8D78B" w14:textId="209B067F" w:rsidR="00CF0434" w:rsidRPr="00CF0434" w:rsidRDefault="00CF0434" w:rsidP="00CF0434">
      <w:pPr>
        <w:shd w:val="clear" w:color="auto" w:fill="FFFFFF"/>
        <w:spacing w:after="0" w:line="240" w:lineRule="auto"/>
        <w:jc w:val="both"/>
        <w:rPr>
          <w:rFonts w:ascii="Times New Roman" w:eastAsia="Times New Roman" w:hAnsi="Times New Roman" w:cs="Times New Roman"/>
          <w:color w:val="404040"/>
          <w:sz w:val="24"/>
          <w:szCs w:val="24"/>
          <w:lang w:eastAsia="en-NZ"/>
        </w:rPr>
      </w:pPr>
      <w:del w:id="16" w:author="andrea" w:date="2017-09-12T21:16:00Z">
        <w:r w:rsidRPr="00CF0434" w:rsidDel="00F1044C">
          <w:rPr>
            <w:rFonts w:ascii="Times New Roman" w:eastAsia="Times New Roman" w:hAnsi="Times New Roman" w:cs="Times New Roman"/>
            <w:color w:val="404040"/>
            <w:sz w:val="24"/>
            <w:szCs w:val="24"/>
            <w:bdr w:val="none" w:sz="0" w:space="0" w:color="auto" w:frame="1"/>
            <w:lang w:eastAsia="en-NZ"/>
          </w:rPr>
          <w:delText>Include your plans on this topic.</w:delText>
        </w:r>
      </w:del>
    </w:p>
    <w:p w14:paraId="32A1CB36" w14:textId="32522917" w:rsidR="00CF0434" w:rsidRPr="00CF0434" w:rsidRDefault="00CF0434" w:rsidP="00CF0434">
      <w:pPr>
        <w:shd w:val="clear" w:color="auto" w:fill="FFFFFF"/>
        <w:spacing w:after="0" w:line="240" w:lineRule="auto"/>
        <w:jc w:val="both"/>
        <w:rPr>
          <w:rFonts w:ascii="Times New Roman" w:eastAsia="Times New Roman" w:hAnsi="Times New Roman" w:cs="Times New Roman"/>
          <w:color w:val="404040"/>
          <w:sz w:val="24"/>
          <w:szCs w:val="24"/>
          <w:lang w:eastAsia="en-NZ"/>
        </w:rPr>
      </w:pPr>
      <w:r w:rsidRPr="00CF0434">
        <w:rPr>
          <w:rFonts w:ascii="Times New Roman" w:eastAsia="Times New Roman" w:hAnsi="Times New Roman" w:cs="Times New Roman"/>
          <w:color w:val="404040"/>
          <w:sz w:val="24"/>
          <w:szCs w:val="24"/>
          <w:bdr w:val="none" w:sz="0" w:space="0" w:color="auto" w:frame="1"/>
          <w:lang w:eastAsia="en-NZ"/>
        </w:rPr>
        <w:t xml:space="preserve">Challenges will </w:t>
      </w:r>
      <w:del w:id="17" w:author="andrea" w:date="2017-09-12T21:16:00Z">
        <w:r w:rsidRPr="00CF0434" w:rsidDel="00F1044C">
          <w:rPr>
            <w:rFonts w:ascii="Times New Roman" w:eastAsia="Times New Roman" w:hAnsi="Times New Roman" w:cs="Times New Roman"/>
            <w:color w:val="404040"/>
            <w:sz w:val="24"/>
            <w:szCs w:val="24"/>
            <w:bdr w:val="none" w:sz="0" w:space="0" w:color="auto" w:frame="1"/>
            <w:lang w:eastAsia="en-NZ"/>
          </w:rPr>
          <w:delText>have</w:delText>
        </w:r>
      </w:del>
      <w:ins w:id="18" w:author="andrea" w:date="2017-09-12T21:16:00Z">
        <w:r w:rsidR="00F1044C">
          <w:rPr>
            <w:rFonts w:ascii="Times New Roman" w:eastAsia="Times New Roman" w:hAnsi="Times New Roman" w:cs="Times New Roman"/>
            <w:color w:val="404040"/>
            <w:sz w:val="24"/>
            <w:szCs w:val="24"/>
            <w:bdr w:val="none" w:sz="0" w:space="0" w:color="auto" w:frame="1"/>
            <w:lang w:eastAsia="en-NZ"/>
          </w:rPr>
          <w:t>be allocated a</w:t>
        </w:r>
      </w:ins>
      <w:r w:rsidRPr="00CF0434">
        <w:rPr>
          <w:rFonts w:ascii="Times New Roman" w:eastAsia="Times New Roman" w:hAnsi="Times New Roman" w:cs="Times New Roman"/>
          <w:color w:val="404040"/>
          <w:sz w:val="24"/>
          <w:szCs w:val="24"/>
          <w:bdr w:val="none" w:sz="0" w:space="0" w:color="auto" w:frame="1"/>
          <w:lang w:eastAsia="en-NZ"/>
        </w:rPr>
        <w:t xml:space="preserve"> half-day workshop</w:t>
      </w:r>
      <w:ins w:id="19" w:author="andrea" w:date="2017-09-12T21:17:00Z">
        <w:r w:rsidR="00F1044C">
          <w:rPr>
            <w:rFonts w:ascii="Times New Roman" w:eastAsia="Times New Roman" w:hAnsi="Times New Roman" w:cs="Times New Roman"/>
            <w:color w:val="404040"/>
            <w:sz w:val="24"/>
            <w:szCs w:val="24"/>
            <w:bdr w:val="none" w:sz="0" w:space="0" w:color="auto" w:frame="1"/>
            <w:lang w:eastAsia="en-NZ"/>
          </w:rPr>
          <w:t xml:space="preserve"> slot</w:t>
        </w:r>
      </w:ins>
      <w:del w:id="20" w:author="andrea" w:date="2017-09-12T21:17:00Z">
        <w:r w:rsidRPr="00CF0434" w:rsidDel="00F1044C">
          <w:rPr>
            <w:rFonts w:ascii="Times New Roman" w:eastAsia="Times New Roman" w:hAnsi="Times New Roman" w:cs="Times New Roman"/>
            <w:color w:val="404040"/>
            <w:sz w:val="24"/>
            <w:szCs w:val="24"/>
            <w:bdr w:val="none" w:sz="0" w:space="0" w:color="auto" w:frame="1"/>
            <w:lang w:eastAsia="en-NZ"/>
          </w:rPr>
          <w:delText>s</w:delText>
        </w:r>
      </w:del>
      <w:r w:rsidRPr="00CF0434">
        <w:rPr>
          <w:rFonts w:ascii="Times New Roman" w:eastAsia="Times New Roman" w:hAnsi="Times New Roman" w:cs="Times New Roman"/>
          <w:color w:val="404040"/>
          <w:sz w:val="24"/>
          <w:szCs w:val="24"/>
          <w:bdr w:val="none" w:sz="0" w:space="0" w:color="auto" w:frame="1"/>
          <w:lang w:eastAsia="en-NZ"/>
        </w:rPr>
        <w:t xml:space="preserve"> at the conference </w:t>
      </w:r>
      <w:del w:id="21" w:author="andrea" w:date="2017-09-12T21:17:00Z">
        <w:r w:rsidRPr="00CF0434" w:rsidDel="00F1044C">
          <w:rPr>
            <w:rFonts w:ascii="Times New Roman" w:eastAsia="Times New Roman" w:hAnsi="Times New Roman" w:cs="Times New Roman"/>
            <w:color w:val="404040"/>
            <w:sz w:val="24"/>
            <w:szCs w:val="24"/>
            <w:bdr w:val="none" w:sz="0" w:space="0" w:color="auto" w:frame="1"/>
            <w:lang w:eastAsia="en-NZ"/>
          </w:rPr>
          <w:delText>that will be organized according to</w:delText>
        </w:r>
      </w:del>
      <w:ins w:id="22" w:author="andrea" w:date="2017-09-12T21:17:00Z">
        <w:r w:rsidR="00F1044C">
          <w:rPr>
            <w:rFonts w:ascii="Times New Roman" w:eastAsia="Times New Roman" w:hAnsi="Times New Roman" w:cs="Times New Roman"/>
            <w:color w:val="404040"/>
            <w:sz w:val="24"/>
            <w:szCs w:val="24"/>
            <w:bdr w:val="none" w:sz="0" w:space="0" w:color="auto" w:frame="1"/>
            <w:lang w:eastAsia="en-NZ"/>
          </w:rPr>
          <w:t>(this may vary depending on</w:t>
        </w:r>
      </w:ins>
      <w:r w:rsidRPr="00CF0434">
        <w:rPr>
          <w:rFonts w:ascii="Times New Roman" w:eastAsia="Times New Roman" w:hAnsi="Times New Roman" w:cs="Times New Roman"/>
          <w:color w:val="404040"/>
          <w:sz w:val="24"/>
          <w:szCs w:val="24"/>
          <w:bdr w:val="none" w:sz="0" w:space="0" w:color="auto" w:frame="1"/>
          <w:lang w:eastAsia="en-NZ"/>
        </w:rPr>
        <w:t xml:space="preserve"> the number of challenge</w:t>
      </w:r>
      <w:ins w:id="23" w:author="andrea" w:date="2017-09-12T21:17:00Z">
        <w:r w:rsidR="00F1044C">
          <w:rPr>
            <w:rFonts w:ascii="Times New Roman" w:eastAsia="Times New Roman" w:hAnsi="Times New Roman" w:cs="Times New Roman"/>
            <w:color w:val="404040"/>
            <w:sz w:val="24"/>
            <w:szCs w:val="24"/>
            <w:bdr w:val="none" w:sz="0" w:space="0" w:color="auto" w:frame="1"/>
            <w:lang w:eastAsia="en-NZ"/>
          </w:rPr>
          <w:t>s</w:t>
        </w:r>
      </w:ins>
      <w:r w:rsidRPr="00CF0434">
        <w:rPr>
          <w:rFonts w:ascii="Times New Roman" w:eastAsia="Times New Roman" w:hAnsi="Times New Roman" w:cs="Times New Roman"/>
          <w:color w:val="404040"/>
          <w:sz w:val="24"/>
          <w:szCs w:val="24"/>
          <w:bdr w:val="none" w:sz="0" w:space="0" w:color="auto" w:frame="1"/>
          <w:lang w:eastAsia="en-NZ"/>
        </w:rPr>
        <w:t xml:space="preserve"> and </w:t>
      </w:r>
      <w:ins w:id="24" w:author="andrea" w:date="2017-09-12T21:17:00Z">
        <w:r w:rsidR="00F1044C">
          <w:rPr>
            <w:rFonts w:ascii="Times New Roman" w:eastAsia="Times New Roman" w:hAnsi="Times New Roman" w:cs="Times New Roman"/>
            <w:color w:val="404040"/>
            <w:sz w:val="24"/>
            <w:szCs w:val="24"/>
            <w:bdr w:val="none" w:sz="0" w:space="0" w:color="auto" w:frame="1"/>
            <w:lang w:eastAsia="en-NZ"/>
          </w:rPr>
          <w:t xml:space="preserve">received challenge </w:t>
        </w:r>
      </w:ins>
      <w:del w:id="25" w:author="andrea" w:date="2017-09-12T21:17:00Z">
        <w:r w:rsidRPr="00CF0434" w:rsidDel="00F1044C">
          <w:rPr>
            <w:rFonts w:ascii="Times New Roman" w:eastAsia="Times New Roman" w:hAnsi="Times New Roman" w:cs="Times New Roman"/>
            <w:color w:val="404040"/>
            <w:sz w:val="24"/>
            <w:szCs w:val="24"/>
            <w:bdr w:val="none" w:sz="0" w:space="0" w:color="auto" w:frame="1"/>
            <w:lang w:eastAsia="en-NZ"/>
          </w:rPr>
          <w:delText xml:space="preserve">presentation </w:delText>
        </w:r>
      </w:del>
      <w:r w:rsidRPr="00CF0434">
        <w:rPr>
          <w:rFonts w:ascii="Times New Roman" w:eastAsia="Times New Roman" w:hAnsi="Times New Roman" w:cs="Times New Roman"/>
          <w:color w:val="404040"/>
          <w:sz w:val="24"/>
          <w:szCs w:val="24"/>
          <w:bdr w:val="none" w:sz="0" w:space="0" w:color="auto" w:frame="1"/>
          <w:lang w:eastAsia="en-NZ"/>
        </w:rPr>
        <w:t>submissions</w:t>
      </w:r>
      <w:ins w:id="26" w:author="andrea" w:date="2017-09-12T21:17:00Z">
        <w:r w:rsidR="00F1044C">
          <w:rPr>
            <w:rFonts w:ascii="Times New Roman" w:eastAsia="Times New Roman" w:hAnsi="Times New Roman" w:cs="Times New Roman"/>
            <w:color w:val="404040"/>
            <w:sz w:val="24"/>
            <w:szCs w:val="24"/>
            <w:bdr w:val="none" w:sz="0" w:space="0" w:color="auto" w:frame="1"/>
            <w:lang w:eastAsia="en-NZ"/>
          </w:rPr>
          <w:t>)</w:t>
        </w:r>
      </w:ins>
      <w:r w:rsidRPr="00CF0434">
        <w:rPr>
          <w:rFonts w:ascii="Times New Roman" w:eastAsia="Times New Roman" w:hAnsi="Times New Roman" w:cs="Times New Roman"/>
          <w:color w:val="404040"/>
          <w:sz w:val="24"/>
          <w:szCs w:val="24"/>
          <w:bdr w:val="none" w:sz="0" w:space="0" w:color="auto" w:frame="1"/>
          <w:lang w:eastAsia="en-NZ"/>
        </w:rPr>
        <w:t>.</w:t>
      </w:r>
    </w:p>
    <w:p w14:paraId="03FD96AF" w14:textId="77777777" w:rsidR="00CF0434" w:rsidRDefault="00CF0434" w:rsidP="00CF0434">
      <w:pPr>
        <w:shd w:val="clear" w:color="auto" w:fill="FFFFFF"/>
        <w:spacing w:after="0" w:line="240" w:lineRule="auto"/>
        <w:outlineLvl w:val="1"/>
        <w:rPr>
          <w:rFonts w:ascii="Times New Roman" w:eastAsia="Times New Roman" w:hAnsi="Times New Roman" w:cs="Times New Roman"/>
          <w:b/>
          <w:bCs/>
          <w:color w:val="222222"/>
          <w:sz w:val="24"/>
          <w:szCs w:val="24"/>
          <w:bdr w:val="none" w:sz="0" w:space="0" w:color="auto" w:frame="1"/>
          <w:lang w:eastAsia="en-NZ"/>
        </w:rPr>
      </w:pPr>
    </w:p>
    <w:p w14:paraId="328A76AA" w14:textId="77777777" w:rsidR="00CF0434" w:rsidRPr="00CF0434" w:rsidRDefault="00CF0434" w:rsidP="00CF0434">
      <w:pPr>
        <w:shd w:val="clear" w:color="auto" w:fill="FFFFFF"/>
        <w:spacing w:after="0" w:line="240" w:lineRule="auto"/>
        <w:outlineLvl w:val="1"/>
        <w:rPr>
          <w:rFonts w:ascii="Times New Roman" w:eastAsia="Times New Roman" w:hAnsi="Times New Roman" w:cs="Times New Roman"/>
          <w:b/>
          <w:bCs/>
          <w:color w:val="222222"/>
          <w:sz w:val="24"/>
          <w:szCs w:val="24"/>
          <w:lang w:eastAsia="en-NZ"/>
        </w:rPr>
      </w:pPr>
      <w:r w:rsidRPr="00CF0434">
        <w:rPr>
          <w:rFonts w:ascii="Times New Roman" w:eastAsia="Times New Roman" w:hAnsi="Times New Roman" w:cs="Times New Roman"/>
          <w:b/>
          <w:bCs/>
          <w:color w:val="222222"/>
          <w:sz w:val="24"/>
          <w:szCs w:val="24"/>
          <w:bdr w:val="none" w:sz="0" w:space="0" w:color="auto" w:frame="1"/>
          <w:lang w:eastAsia="en-NZ"/>
        </w:rPr>
        <w:t>Important Challenge Dates:</w:t>
      </w:r>
    </w:p>
    <w:p w14:paraId="04F72F5A" w14:textId="77777777" w:rsidR="00CF0434" w:rsidRDefault="00CF0434" w:rsidP="00CF0434">
      <w:pPr>
        <w:shd w:val="clear" w:color="auto" w:fill="FFFFFF"/>
        <w:spacing w:after="0" w:line="240" w:lineRule="auto"/>
        <w:jc w:val="both"/>
        <w:rPr>
          <w:rFonts w:ascii="Times New Roman" w:eastAsia="Times New Roman" w:hAnsi="Times New Roman" w:cs="Times New Roman"/>
          <w:i/>
          <w:iCs/>
          <w:color w:val="404040"/>
          <w:sz w:val="24"/>
          <w:szCs w:val="24"/>
          <w:bdr w:val="none" w:sz="0" w:space="0" w:color="auto" w:frame="1"/>
          <w:lang w:eastAsia="en-NZ"/>
        </w:rPr>
      </w:pPr>
    </w:p>
    <w:p w14:paraId="19E05023" w14:textId="77777777" w:rsidR="00CF0434" w:rsidRPr="00CF0434" w:rsidRDefault="00CF0434" w:rsidP="00CF0434">
      <w:pPr>
        <w:shd w:val="clear" w:color="auto" w:fill="FFFFFF"/>
        <w:spacing w:after="0" w:line="240" w:lineRule="auto"/>
        <w:jc w:val="both"/>
        <w:rPr>
          <w:rFonts w:ascii="Times New Roman" w:eastAsia="Times New Roman" w:hAnsi="Times New Roman" w:cs="Times New Roman"/>
          <w:color w:val="FF0000"/>
          <w:sz w:val="24"/>
          <w:szCs w:val="24"/>
          <w:lang w:eastAsia="en-NZ"/>
        </w:rPr>
      </w:pPr>
      <w:r w:rsidRPr="00CF0434">
        <w:rPr>
          <w:rFonts w:ascii="Times New Roman" w:eastAsia="Times New Roman" w:hAnsi="Times New Roman" w:cs="Times New Roman"/>
          <w:i/>
          <w:iCs/>
          <w:color w:val="404040"/>
          <w:sz w:val="24"/>
          <w:szCs w:val="24"/>
          <w:bdr w:val="none" w:sz="0" w:space="0" w:color="auto" w:frame="1"/>
          <w:lang w:eastAsia="en-NZ"/>
        </w:rPr>
        <w:t>Challenge Proposal Deadline</w:t>
      </w:r>
      <w:r w:rsidRPr="00CF0434">
        <w:rPr>
          <w:rFonts w:ascii="Times New Roman" w:eastAsia="Times New Roman" w:hAnsi="Times New Roman" w:cs="Times New Roman"/>
          <w:color w:val="404040"/>
          <w:sz w:val="24"/>
          <w:szCs w:val="24"/>
          <w:bdr w:val="none" w:sz="0" w:space="0" w:color="auto" w:frame="1"/>
          <w:lang w:eastAsia="en-NZ"/>
        </w:rPr>
        <w:t>: </w:t>
      </w:r>
      <w:r w:rsidRPr="00CF0434">
        <w:rPr>
          <w:rFonts w:ascii="Times New Roman" w:eastAsia="Times New Roman" w:hAnsi="Times New Roman" w:cs="Times New Roman"/>
          <w:b/>
          <w:bCs/>
          <w:color w:val="FF0000"/>
          <w:sz w:val="24"/>
          <w:szCs w:val="24"/>
          <w:bdr w:val="none" w:sz="0" w:space="0" w:color="auto" w:frame="1"/>
          <w:lang w:eastAsia="en-NZ"/>
        </w:rPr>
        <w:t>1 February 2018</w:t>
      </w:r>
    </w:p>
    <w:p w14:paraId="4D6F0A48" w14:textId="77777777" w:rsidR="00CF0434" w:rsidRPr="00CF0434" w:rsidRDefault="00CF0434" w:rsidP="00CF0434">
      <w:pPr>
        <w:shd w:val="clear" w:color="auto" w:fill="FFFFFF"/>
        <w:spacing w:after="0" w:line="240" w:lineRule="auto"/>
        <w:jc w:val="both"/>
        <w:rPr>
          <w:rFonts w:ascii="Times New Roman" w:eastAsia="Times New Roman" w:hAnsi="Times New Roman" w:cs="Times New Roman"/>
          <w:color w:val="FF0000"/>
          <w:sz w:val="24"/>
          <w:szCs w:val="24"/>
          <w:lang w:eastAsia="en-NZ"/>
        </w:rPr>
      </w:pPr>
      <w:r w:rsidRPr="00CF0434">
        <w:rPr>
          <w:rFonts w:ascii="Times New Roman" w:eastAsia="Times New Roman" w:hAnsi="Times New Roman" w:cs="Times New Roman"/>
          <w:i/>
          <w:iCs/>
          <w:color w:val="404040"/>
          <w:sz w:val="24"/>
          <w:szCs w:val="24"/>
          <w:bdr w:val="none" w:sz="0" w:space="0" w:color="auto" w:frame="1"/>
          <w:lang w:eastAsia="en-NZ"/>
        </w:rPr>
        <w:t>Notification of Acceptance</w:t>
      </w:r>
      <w:r w:rsidRPr="00CF0434">
        <w:rPr>
          <w:rFonts w:ascii="Times New Roman" w:eastAsia="Times New Roman" w:hAnsi="Times New Roman" w:cs="Times New Roman"/>
          <w:b/>
          <w:bCs/>
          <w:color w:val="404040"/>
          <w:sz w:val="24"/>
          <w:szCs w:val="24"/>
          <w:bdr w:val="none" w:sz="0" w:space="0" w:color="auto" w:frame="1"/>
          <w:lang w:eastAsia="en-NZ"/>
        </w:rPr>
        <w:t>:</w:t>
      </w:r>
      <w:r w:rsidRPr="00CF0434">
        <w:rPr>
          <w:rFonts w:ascii="Times New Roman" w:eastAsia="Times New Roman" w:hAnsi="Times New Roman" w:cs="Times New Roman"/>
          <w:color w:val="404040"/>
          <w:sz w:val="24"/>
          <w:szCs w:val="24"/>
          <w:bdr w:val="none" w:sz="0" w:space="0" w:color="auto" w:frame="1"/>
          <w:lang w:eastAsia="en-NZ"/>
        </w:rPr>
        <w:t> </w:t>
      </w:r>
      <w:r w:rsidRPr="00CF0434">
        <w:rPr>
          <w:rFonts w:ascii="Times New Roman" w:eastAsia="Times New Roman" w:hAnsi="Times New Roman" w:cs="Times New Roman"/>
          <w:b/>
          <w:bCs/>
          <w:color w:val="FF0000"/>
          <w:sz w:val="24"/>
          <w:szCs w:val="24"/>
          <w:bdr w:val="none" w:sz="0" w:space="0" w:color="auto" w:frame="1"/>
          <w:lang w:eastAsia="en-NZ"/>
        </w:rPr>
        <w:t>1 March 2018</w:t>
      </w:r>
    </w:p>
    <w:p w14:paraId="37EA5582" w14:textId="77777777" w:rsidR="00CF0434" w:rsidRPr="00CF0434" w:rsidRDefault="00CF0434" w:rsidP="00CF0434">
      <w:pPr>
        <w:shd w:val="clear" w:color="auto" w:fill="FFFFFF"/>
        <w:spacing w:after="0" w:line="240" w:lineRule="auto"/>
        <w:jc w:val="both"/>
        <w:rPr>
          <w:rFonts w:ascii="Times New Roman" w:eastAsia="Times New Roman" w:hAnsi="Times New Roman" w:cs="Times New Roman"/>
          <w:color w:val="FF0000"/>
          <w:sz w:val="24"/>
          <w:szCs w:val="24"/>
          <w:lang w:eastAsia="en-NZ"/>
        </w:rPr>
      </w:pPr>
      <w:r w:rsidRPr="00CF0434">
        <w:rPr>
          <w:rFonts w:ascii="Times New Roman" w:eastAsia="Times New Roman" w:hAnsi="Times New Roman" w:cs="Times New Roman"/>
          <w:i/>
          <w:iCs/>
          <w:color w:val="404040"/>
          <w:sz w:val="24"/>
          <w:szCs w:val="24"/>
          <w:bdr w:val="none" w:sz="0" w:space="0" w:color="auto" w:frame="1"/>
          <w:lang w:eastAsia="en-NZ"/>
        </w:rPr>
        <w:lastRenderedPageBreak/>
        <w:t>Challenge Announcements on AVSS 201</w:t>
      </w:r>
      <w:r>
        <w:rPr>
          <w:rFonts w:ascii="Times New Roman" w:eastAsia="Times New Roman" w:hAnsi="Times New Roman" w:cs="Times New Roman"/>
          <w:i/>
          <w:iCs/>
          <w:color w:val="404040"/>
          <w:sz w:val="24"/>
          <w:szCs w:val="24"/>
          <w:bdr w:val="none" w:sz="0" w:space="0" w:color="auto" w:frame="1"/>
          <w:lang w:eastAsia="en-NZ"/>
        </w:rPr>
        <w:t>8</w:t>
      </w:r>
      <w:r w:rsidRPr="00CF0434">
        <w:rPr>
          <w:rFonts w:ascii="Times New Roman" w:eastAsia="Times New Roman" w:hAnsi="Times New Roman" w:cs="Times New Roman"/>
          <w:i/>
          <w:iCs/>
          <w:color w:val="404040"/>
          <w:sz w:val="24"/>
          <w:szCs w:val="24"/>
          <w:bdr w:val="none" w:sz="0" w:space="0" w:color="auto" w:frame="1"/>
          <w:lang w:eastAsia="en-NZ"/>
        </w:rPr>
        <w:t xml:space="preserve"> Website:</w:t>
      </w:r>
      <w:r w:rsidRPr="00CF0434">
        <w:rPr>
          <w:rFonts w:ascii="Times New Roman" w:eastAsia="Times New Roman" w:hAnsi="Times New Roman" w:cs="Times New Roman"/>
          <w:color w:val="404040"/>
          <w:sz w:val="24"/>
          <w:szCs w:val="24"/>
          <w:bdr w:val="none" w:sz="0" w:space="0" w:color="auto" w:frame="1"/>
          <w:lang w:eastAsia="en-NZ"/>
        </w:rPr>
        <w:t> </w:t>
      </w:r>
      <w:r w:rsidRPr="00CF0434">
        <w:rPr>
          <w:rFonts w:ascii="Times New Roman" w:eastAsia="Times New Roman" w:hAnsi="Times New Roman" w:cs="Times New Roman"/>
          <w:b/>
          <w:bCs/>
          <w:color w:val="FF0000"/>
          <w:sz w:val="24"/>
          <w:szCs w:val="24"/>
          <w:bdr w:val="none" w:sz="0" w:space="0" w:color="auto" w:frame="1"/>
          <w:lang w:eastAsia="en-NZ"/>
        </w:rPr>
        <w:t>1 March 2018</w:t>
      </w:r>
    </w:p>
    <w:p w14:paraId="33DF1E8A" w14:textId="77777777" w:rsidR="00CF0434" w:rsidRPr="00CF0434" w:rsidRDefault="00CF0434" w:rsidP="00CF0434">
      <w:pPr>
        <w:shd w:val="clear" w:color="auto" w:fill="FFFFFF"/>
        <w:spacing w:after="0" w:line="240" w:lineRule="auto"/>
        <w:jc w:val="both"/>
        <w:rPr>
          <w:rFonts w:ascii="Times New Roman" w:eastAsia="Times New Roman" w:hAnsi="Times New Roman" w:cs="Times New Roman"/>
          <w:color w:val="FF0000"/>
          <w:sz w:val="24"/>
          <w:szCs w:val="24"/>
          <w:lang w:eastAsia="en-NZ"/>
        </w:rPr>
      </w:pPr>
      <w:r w:rsidRPr="00CF0434">
        <w:rPr>
          <w:rFonts w:ascii="Times New Roman" w:eastAsia="Times New Roman" w:hAnsi="Times New Roman" w:cs="Times New Roman"/>
          <w:i/>
          <w:iCs/>
          <w:color w:val="404040"/>
          <w:sz w:val="24"/>
          <w:szCs w:val="24"/>
          <w:bdr w:val="none" w:sz="0" w:space="0" w:color="auto" w:frame="1"/>
          <w:lang w:eastAsia="en-NZ"/>
        </w:rPr>
        <w:t>Challenge Half-Day Workshops:</w:t>
      </w:r>
      <w:r w:rsidRPr="00CF0434">
        <w:rPr>
          <w:rFonts w:ascii="Times New Roman" w:eastAsia="Times New Roman" w:hAnsi="Times New Roman" w:cs="Times New Roman"/>
          <w:color w:val="404040"/>
          <w:sz w:val="24"/>
          <w:szCs w:val="24"/>
          <w:bdr w:val="none" w:sz="0" w:space="0" w:color="auto" w:frame="1"/>
          <w:lang w:eastAsia="en-NZ"/>
        </w:rPr>
        <w:t> </w:t>
      </w:r>
      <w:r w:rsidRPr="00CF0434">
        <w:rPr>
          <w:rFonts w:ascii="Times New Roman" w:eastAsia="Times New Roman" w:hAnsi="Times New Roman" w:cs="Times New Roman"/>
          <w:b/>
          <w:color w:val="FF0000"/>
          <w:sz w:val="24"/>
          <w:szCs w:val="24"/>
          <w:bdr w:val="none" w:sz="0" w:space="0" w:color="auto" w:frame="1"/>
          <w:lang w:eastAsia="en-NZ"/>
        </w:rPr>
        <w:t>27 November 2018</w:t>
      </w:r>
    </w:p>
    <w:p w14:paraId="11A36476" w14:textId="77777777" w:rsidR="00CF0434" w:rsidRPr="00CF0434" w:rsidRDefault="00CF0434" w:rsidP="00CF0434">
      <w:pPr>
        <w:shd w:val="clear" w:color="auto" w:fill="FFFFFF"/>
        <w:spacing w:after="0" w:line="240" w:lineRule="auto"/>
        <w:jc w:val="both"/>
        <w:rPr>
          <w:rFonts w:ascii="Times New Roman" w:eastAsia="Times New Roman" w:hAnsi="Times New Roman" w:cs="Times New Roman"/>
          <w:color w:val="FF0000"/>
          <w:sz w:val="24"/>
          <w:szCs w:val="24"/>
          <w:lang w:eastAsia="en-NZ"/>
        </w:rPr>
      </w:pPr>
      <w:r w:rsidRPr="00CF0434">
        <w:rPr>
          <w:rFonts w:ascii="Times New Roman" w:eastAsia="Times New Roman" w:hAnsi="Times New Roman" w:cs="Times New Roman"/>
          <w:i/>
          <w:iCs/>
          <w:color w:val="404040"/>
          <w:sz w:val="24"/>
          <w:szCs w:val="24"/>
          <w:bdr w:val="none" w:sz="0" w:space="0" w:color="auto" w:frame="1"/>
          <w:lang w:eastAsia="en-NZ"/>
        </w:rPr>
        <w:t>Challenge Winners Announcements:</w:t>
      </w:r>
      <w:r w:rsidRPr="00CF0434">
        <w:rPr>
          <w:rFonts w:ascii="Times New Roman" w:eastAsia="Times New Roman" w:hAnsi="Times New Roman" w:cs="Times New Roman"/>
          <w:color w:val="404040"/>
          <w:sz w:val="24"/>
          <w:szCs w:val="24"/>
          <w:bdr w:val="none" w:sz="0" w:space="0" w:color="auto" w:frame="1"/>
          <w:lang w:eastAsia="en-NZ"/>
        </w:rPr>
        <w:t> </w:t>
      </w:r>
      <w:r w:rsidRPr="00CF0434">
        <w:rPr>
          <w:rFonts w:ascii="Times New Roman" w:eastAsia="Times New Roman" w:hAnsi="Times New Roman" w:cs="Times New Roman"/>
          <w:b/>
          <w:color w:val="FF0000"/>
          <w:sz w:val="24"/>
          <w:szCs w:val="24"/>
          <w:bdr w:val="none" w:sz="0" w:space="0" w:color="auto" w:frame="1"/>
          <w:lang w:eastAsia="en-NZ"/>
        </w:rPr>
        <w:t>29 November 2018</w:t>
      </w:r>
    </w:p>
    <w:p w14:paraId="4451AB8E" w14:textId="77777777" w:rsidR="00CF0434" w:rsidRDefault="00CF0434" w:rsidP="00CF0434">
      <w:pPr>
        <w:shd w:val="clear" w:color="auto" w:fill="FFFFFF"/>
        <w:spacing w:after="0" w:line="240" w:lineRule="auto"/>
        <w:outlineLvl w:val="1"/>
        <w:rPr>
          <w:rFonts w:ascii="Times New Roman" w:eastAsia="Times New Roman" w:hAnsi="Times New Roman" w:cs="Times New Roman"/>
          <w:b/>
          <w:bCs/>
          <w:color w:val="222222"/>
          <w:sz w:val="24"/>
          <w:szCs w:val="24"/>
          <w:bdr w:val="none" w:sz="0" w:space="0" w:color="auto" w:frame="1"/>
          <w:lang w:eastAsia="en-NZ"/>
        </w:rPr>
      </w:pPr>
    </w:p>
    <w:p w14:paraId="0C2F3244" w14:textId="77777777" w:rsidR="00CF0434" w:rsidRPr="00CF0434" w:rsidRDefault="00CF0434" w:rsidP="00CF0434">
      <w:pPr>
        <w:shd w:val="clear" w:color="auto" w:fill="FFFFFF"/>
        <w:spacing w:after="0" w:line="240" w:lineRule="auto"/>
        <w:outlineLvl w:val="1"/>
        <w:rPr>
          <w:rFonts w:ascii="Times New Roman" w:eastAsia="Times New Roman" w:hAnsi="Times New Roman" w:cs="Times New Roman"/>
          <w:b/>
          <w:bCs/>
          <w:color w:val="222222"/>
          <w:sz w:val="24"/>
          <w:szCs w:val="24"/>
          <w:lang w:eastAsia="en-NZ"/>
        </w:rPr>
      </w:pPr>
      <w:r w:rsidRPr="00CF0434">
        <w:rPr>
          <w:rFonts w:ascii="Times New Roman" w:eastAsia="Times New Roman" w:hAnsi="Times New Roman" w:cs="Times New Roman"/>
          <w:b/>
          <w:bCs/>
          <w:color w:val="222222"/>
          <w:sz w:val="24"/>
          <w:szCs w:val="24"/>
          <w:bdr w:val="none" w:sz="0" w:space="0" w:color="auto" w:frame="1"/>
          <w:lang w:eastAsia="en-NZ"/>
        </w:rPr>
        <w:t>How to Submit a Challenge Proposal</w:t>
      </w:r>
    </w:p>
    <w:p w14:paraId="09A81FB7" w14:textId="77777777" w:rsidR="00CF0434" w:rsidRDefault="00CF0434" w:rsidP="00CF0434">
      <w:pPr>
        <w:shd w:val="clear" w:color="auto" w:fill="FFFFFF"/>
        <w:spacing w:after="0" w:line="240" w:lineRule="auto"/>
        <w:jc w:val="both"/>
        <w:rPr>
          <w:rFonts w:ascii="Times New Roman" w:eastAsia="Times New Roman" w:hAnsi="Times New Roman" w:cs="Times New Roman"/>
          <w:color w:val="404040"/>
          <w:sz w:val="24"/>
          <w:szCs w:val="24"/>
          <w:bdr w:val="none" w:sz="0" w:space="0" w:color="auto" w:frame="1"/>
          <w:lang w:eastAsia="en-NZ"/>
        </w:rPr>
      </w:pPr>
    </w:p>
    <w:p w14:paraId="11D56E20" w14:textId="761AEE2F" w:rsidR="00CF0434" w:rsidRPr="00CF0434" w:rsidRDefault="00CF0434" w:rsidP="00CF0434">
      <w:pPr>
        <w:shd w:val="clear" w:color="auto" w:fill="FFFFFF"/>
        <w:spacing w:after="0" w:line="240" w:lineRule="auto"/>
        <w:jc w:val="both"/>
        <w:rPr>
          <w:rFonts w:ascii="Times New Roman" w:eastAsia="Times New Roman" w:hAnsi="Times New Roman" w:cs="Times New Roman"/>
          <w:color w:val="404040"/>
          <w:sz w:val="24"/>
          <w:szCs w:val="24"/>
          <w:lang w:eastAsia="en-NZ"/>
        </w:rPr>
      </w:pPr>
      <w:r w:rsidRPr="00CF0434">
        <w:rPr>
          <w:rFonts w:ascii="Times New Roman" w:eastAsia="Times New Roman" w:hAnsi="Times New Roman" w:cs="Times New Roman"/>
          <w:color w:val="404040"/>
          <w:sz w:val="24"/>
          <w:szCs w:val="24"/>
          <w:bdr w:val="none" w:sz="0" w:space="0" w:color="auto" w:frame="1"/>
          <w:lang w:eastAsia="en-NZ"/>
        </w:rPr>
        <w:t>To propose a challenge, please submit a PDF document to </w:t>
      </w:r>
      <w:r w:rsidRPr="00CF0434">
        <w:rPr>
          <w:rFonts w:ascii="Times New Roman" w:eastAsia="Times New Roman" w:hAnsi="Times New Roman" w:cs="Times New Roman"/>
          <w:color w:val="FF0000"/>
          <w:sz w:val="24"/>
          <w:szCs w:val="24"/>
          <w:bdr w:val="none" w:sz="0" w:space="0" w:color="auto" w:frame="1"/>
          <w:lang w:eastAsia="en-NZ"/>
        </w:rPr>
        <w:t>avss18</w:t>
      </w:r>
      <w:r w:rsidR="00D75A17">
        <w:rPr>
          <w:rFonts w:ascii="Times New Roman" w:eastAsia="Times New Roman" w:hAnsi="Times New Roman" w:cs="Times New Roman"/>
          <w:color w:val="FF0000"/>
          <w:sz w:val="24"/>
          <w:szCs w:val="24"/>
          <w:bdr w:val="none" w:sz="0" w:space="0" w:color="auto" w:frame="1"/>
          <w:lang w:eastAsia="en-NZ"/>
        </w:rPr>
        <w:t>nz</w:t>
      </w:r>
      <w:r w:rsidRPr="00CF0434">
        <w:rPr>
          <w:rFonts w:ascii="Times New Roman" w:eastAsia="Times New Roman" w:hAnsi="Times New Roman" w:cs="Times New Roman"/>
          <w:color w:val="FF0000"/>
          <w:sz w:val="24"/>
          <w:szCs w:val="24"/>
          <w:bdr w:val="none" w:sz="0" w:space="0" w:color="auto" w:frame="1"/>
          <w:lang w:eastAsia="en-NZ"/>
        </w:rPr>
        <w:t>@gmail.com</w:t>
      </w:r>
      <w:r w:rsidRPr="00CF0434">
        <w:rPr>
          <w:rFonts w:ascii="Times New Roman" w:eastAsia="Times New Roman" w:hAnsi="Times New Roman" w:cs="Times New Roman"/>
          <w:color w:val="404040"/>
          <w:sz w:val="24"/>
          <w:szCs w:val="24"/>
          <w:bdr w:val="none" w:sz="0" w:space="0" w:color="auto" w:frame="1"/>
          <w:lang w:eastAsia="en-NZ"/>
        </w:rPr>
        <w:t>.</w:t>
      </w:r>
    </w:p>
    <w:p w14:paraId="43EE6F68" w14:textId="1BB69339" w:rsidR="00CF0434" w:rsidRPr="00CF0434" w:rsidRDefault="00CF0434" w:rsidP="00CF0434">
      <w:pPr>
        <w:shd w:val="clear" w:color="auto" w:fill="FFFFFF"/>
        <w:spacing w:after="0" w:line="240" w:lineRule="auto"/>
        <w:jc w:val="both"/>
        <w:rPr>
          <w:rFonts w:ascii="Times New Roman" w:eastAsia="Times New Roman" w:hAnsi="Times New Roman" w:cs="Times New Roman"/>
          <w:color w:val="404040"/>
          <w:sz w:val="24"/>
          <w:szCs w:val="24"/>
          <w:lang w:eastAsia="en-NZ"/>
        </w:rPr>
      </w:pPr>
      <w:r w:rsidRPr="00CF0434">
        <w:rPr>
          <w:rFonts w:ascii="Times New Roman" w:eastAsia="Times New Roman" w:hAnsi="Times New Roman" w:cs="Times New Roman"/>
          <w:color w:val="404040"/>
          <w:sz w:val="24"/>
          <w:szCs w:val="24"/>
          <w:bdr w:val="none" w:sz="0" w:space="0" w:color="auto" w:frame="1"/>
          <w:lang w:eastAsia="en-NZ"/>
        </w:rPr>
        <w:t xml:space="preserve">For each proposal much detail possible concerning the discussed key points are mandatory; proposal with missing </w:t>
      </w:r>
      <w:del w:id="27" w:author="andrea" w:date="2017-09-12T21:17:00Z">
        <w:r w:rsidRPr="00CF0434" w:rsidDel="00F1044C">
          <w:rPr>
            <w:rFonts w:ascii="Times New Roman" w:eastAsia="Times New Roman" w:hAnsi="Times New Roman" w:cs="Times New Roman"/>
            <w:color w:val="404040"/>
            <w:sz w:val="24"/>
            <w:szCs w:val="24"/>
            <w:bdr w:val="none" w:sz="0" w:space="0" w:color="auto" w:frame="1"/>
            <w:lang w:eastAsia="en-NZ"/>
          </w:rPr>
          <w:delText xml:space="preserve">or ambiguous </w:delText>
        </w:r>
      </w:del>
      <w:r w:rsidRPr="00CF0434">
        <w:rPr>
          <w:rFonts w:ascii="Times New Roman" w:eastAsia="Times New Roman" w:hAnsi="Times New Roman" w:cs="Times New Roman"/>
          <w:color w:val="404040"/>
          <w:sz w:val="24"/>
          <w:szCs w:val="24"/>
          <w:bdr w:val="none" w:sz="0" w:space="0" w:color="auto" w:frame="1"/>
          <w:lang w:eastAsia="en-NZ"/>
        </w:rPr>
        <w:t>infor</w:t>
      </w:r>
      <w:r>
        <w:rPr>
          <w:rFonts w:ascii="Times New Roman" w:eastAsia="Times New Roman" w:hAnsi="Times New Roman" w:cs="Times New Roman"/>
          <w:color w:val="404040"/>
          <w:sz w:val="24"/>
          <w:szCs w:val="24"/>
          <w:bdr w:val="none" w:sz="0" w:space="0" w:color="auto" w:frame="1"/>
          <w:lang w:eastAsia="en-NZ"/>
        </w:rPr>
        <w:t>mation</w:t>
      </w:r>
      <w:r w:rsidRPr="00CF0434">
        <w:rPr>
          <w:rFonts w:ascii="Times New Roman" w:eastAsia="Times New Roman" w:hAnsi="Times New Roman" w:cs="Times New Roman"/>
          <w:color w:val="404040"/>
          <w:sz w:val="24"/>
          <w:szCs w:val="24"/>
          <w:bdr w:val="none" w:sz="0" w:space="0" w:color="auto" w:frame="1"/>
          <w:lang w:eastAsia="en-NZ"/>
        </w:rPr>
        <w:t xml:space="preserve"> will be </w:t>
      </w:r>
      <w:del w:id="28" w:author="andrea" w:date="2017-09-12T21:18:00Z">
        <w:r w:rsidRPr="00CF0434" w:rsidDel="00F1044C">
          <w:rPr>
            <w:rFonts w:ascii="Times New Roman" w:eastAsia="Times New Roman" w:hAnsi="Times New Roman" w:cs="Times New Roman"/>
            <w:color w:val="404040"/>
            <w:sz w:val="24"/>
            <w:szCs w:val="24"/>
            <w:bdr w:val="none" w:sz="0" w:space="0" w:color="auto" w:frame="1"/>
            <w:lang w:eastAsia="en-NZ"/>
          </w:rPr>
          <w:delText>ignored</w:delText>
        </w:r>
      </w:del>
      <w:ins w:id="29" w:author="andrea" w:date="2017-09-12T21:18:00Z">
        <w:r w:rsidR="00F1044C">
          <w:rPr>
            <w:rFonts w:ascii="Times New Roman" w:eastAsia="Times New Roman" w:hAnsi="Times New Roman" w:cs="Times New Roman"/>
            <w:color w:val="404040"/>
            <w:sz w:val="24"/>
            <w:szCs w:val="24"/>
            <w:bdr w:val="none" w:sz="0" w:space="0" w:color="auto" w:frame="1"/>
            <w:lang w:eastAsia="en-NZ"/>
          </w:rPr>
          <w:t>rejected</w:t>
        </w:r>
      </w:ins>
      <w:bookmarkStart w:id="30" w:name="_GoBack"/>
      <w:bookmarkEnd w:id="30"/>
      <w:r w:rsidRPr="00CF0434">
        <w:rPr>
          <w:rFonts w:ascii="Times New Roman" w:eastAsia="Times New Roman" w:hAnsi="Times New Roman" w:cs="Times New Roman"/>
          <w:color w:val="404040"/>
          <w:sz w:val="24"/>
          <w:szCs w:val="24"/>
          <w:bdr w:val="none" w:sz="0" w:space="0" w:color="auto" w:frame="1"/>
          <w:lang w:eastAsia="en-NZ"/>
        </w:rPr>
        <w:t>.</w:t>
      </w:r>
    </w:p>
    <w:p w14:paraId="2D34C1F3" w14:textId="77777777" w:rsidR="00CF0434" w:rsidRPr="00CF0434" w:rsidRDefault="00CF0434" w:rsidP="00CF0434">
      <w:pPr>
        <w:shd w:val="clear" w:color="auto" w:fill="FFFFFF"/>
        <w:spacing w:after="0" w:line="240" w:lineRule="auto"/>
        <w:jc w:val="both"/>
        <w:rPr>
          <w:rFonts w:ascii="Times New Roman" w:eastAsia="Times New Roman" w:hAnsi="Times New Roman" w:cs="Times New Roman"/>
          <w:color w:val="404040"/>
          <w:sz w:val="24"/>
          <w:szCs w:val="24"/>
          <w:lang w:eastAsia="en-NZ"/>
        </w:rPr>
      </w:pPr>
      <w:r w:rsidRPr="00CF0434">
        <w:rPr>
          <w:rFonts w:ascii="Times New Roman" w:eastAsia="Times New Roman" w:hAnsi="Times New Roman" w:cs="Times New Roman"/>
          <w:color w:val="404040"/>
          <w:sz w:val="24"/>
          <w:szCs w:val="24"/>
          <w:bdr w:val="none" w:sz="0" w:space="0" w:color="auto" w:frame="1"/>
          <w:lang w:eastAsia="en-NZ"/>
        </w:rPr>
        <w:t>The submitted challenges will be carefully examined by the challenges chairs in order to guarantee the best balancing between relevance and challenge organization.</w:t>
      </w:r>
    </w:p>
    <w:p w14:paraId="5C014099" w14:textId="77777777" w:rsidR="00505029" w:rsidRPr="00CF0434" w:rsidRDefault="00505029">
      <w:pPr>
        <w:rPr>
          <w:rFonts w:ascii="Times New Roman" w:hAnsi="Times New Roman" w:cs="Times New Roman"/>
          <w:sz w:val="24"/>
          <w:szCs w:val="24"/>
        </w:rPr>
      </w:pPr>
    </w:p>
    <w:sectPr w:rsidR="00505029" w:rsidRPr="00CF043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drea" w:date="2017-09-12T21:12:00Z" w:initials="a">
    <w:p w14:paraId="68BCAE96" w14:textId="5C82AD81" w:rsidR="00F1044C" w:rsidRDefault="00F1044C">
      <w:pPr>
        <w:pStyle w:val="CommentText"/>
      </w:pPr>
      <w:r>
        <w:rPr>
          <w:rStyle w:val="CommentReference"/>
        </w:rPr>
        <w:annotationRef/>
      </w:r>
      <w:r>
        <w:t>I would add in the header the logo of the conference and of IEEE (If you have already obtained permission for that)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BCAE9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0" w:usb2="00000012" w:usb3="00000000" w:csb0="000200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a">
    <w15:presenceInfo w15:providerId="None" w15:userId="andr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434"/>
    <w:rsid w:val="00200986"/>
    <w:rsid w:val="00505029"/>
    <w:rsid w:val="00573031"/>
    <w:rsid w:val="008F66BA"/>
    <w:rsid w:val="00BA4081"/>
    <w:rsid w:val="00CF0434"/>
    <w:rsid w:val="00D75A17"/>
    <w:rsid w:val="00F1044C"/>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9F6EE2"/>
  <w15:docId w15:val="{E9D0CB65-91F1-40B3-8D2C-6CF901835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04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link w:val="Heading2Char"/>
    <w:uiPriority w:val="9"/>
    <w:qFormat/>
    <w:rsid w:val="00CF0434"/>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434"/>
    <w:rPr>
      <w:rFonts w:ascii="Times New Roman" w:eastAsia="Times New Roman" w:hAnsi="Times New Roman" w:cs="Times New Roman"/>
      <w:b/>
      <w:bCs/>
      <w:kern w:val="36"/>
      <w:sz w:val="48"/>
      <w:szCs w:val="48"/>
      <w:lang w:eastAsia="en-NZ"/>
    </w:rPr>
  </w:style>
  <w:style w:type="character" w:customStyle="1" w:styleId="Heading2Char">
    <w:name w:val="Heading 2 Char"/>
    <w:basedOn w:val="DefaultParagraphFont"/>
    <w:link w:val="Heading2"/>
    <w:uiPriority w:val="9"/>
    <w:rsid w:val="00CF0434"/>
    <w:rPr>
      <w:rFonts w:ascii="Times New Roman" w:eastAsia="Times New Roman" w:hAnsi="Times New Roman" w:cs="Times New Roman"/>
      <w:b/>
      <w:bCs/>
      <w:sz w:val="36"/>
      <w:szCs w:val="36"/>
      <w:lang w:eastAsia="en-NZ"/>
    </w:rPr>
  </w:style>
  <w:style w:type="paragraph" w:customStyle="1" w:styleId="p1">
    <w:name w:val="p1"/>
    <w:basedOn w:val="Normal"/>
    <w:rsid w:val="00CF0434"/>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s1">
    <w:name w:val="s1"/>
    <w:basedOn w:val="DefaultParagraphFont"/>
    <w:rsid w:val="00CF0434"/>
  </w:style>
  <w:style w:type="character" w:styleId="Strong">
    <w:name w:val="Strong"/>
    <w:basedOn w:val="DefaultParagraphFont"/>
    <w:uiPriority w:val="22"/>
    <w:qFormat/>
    <w:rsid w:val="00CF0434"/>
    <w:rPr>
      <w:b/>
      <w:bCs/>
    </w:rPr>
  </w:style>
  <w:style w:type="character" w:styleId="Emphasis">
    <w:name w:val="Emphasis"/>
    <w:basedOn w:val="DefaultParagraphFont"/>
    <w:uiPriority w:val="20"/>
    <w:qFormat/>
    <w:rsid w:val="00CF0434"/>
    <w:rPr>
      <w:i/>
      <w:iCs/>
    </w:rPr>
  </w:style>
  <w:style w:type="character" w:customStyle="1" w:styleId="s2">
    <w:name w:val="s2"/>
    <w:basedOn w:val="DefaultParagraphFont"/>
    <w:rsid w:val="00CF0434"/>
  </w:style>
  <w:style w:type="character" w:styleId="Hyperlink">
    <w:name w:val="Hyperlink"/>
    <w:basedOn w:val="DefaultParagraphFont"/>
    <w:uiPriority w:val="99"/>
    <w:unhideWhenUsed/>
    <w:rsid w:val="00CF0434"/>
    <w:rPr>
      <w:color w:val="0563C1" w:themeColor="hyperlink"/>
      <w:u w:val="single"/>
    </w:rPr>
  </w:style>
  <w:style w:type="character" w:styleId="CommentReference">
    <w:name w:val="annotation reference"/>
    <w:basedOn w:val="DefaultParagraphFont"/>
    <w:uiPriority w:val="99"/>
    <w:semiHidden/>
    <w:unhideWhenUsed/>
    <w:rsid w:val="00F1044C"/>
    <w:rPr>
      <w:sz w:val="16"/>
      <w:szCs w:val="16"/>
    </w:rPr>
  </w:style>
  <w:style w:type="paragraph" w:styleId="CommentText">
    <w:name w:val="annotation text"/>
    <w:basedOn w:val="Normal"/>
    <w:link w:val="CommentTextChar"/>
    <w:uiPriority w:val="99"/>
    <w:semiHidden/>
    <w:unhideWhenUsed/>
    <w:rsid w:val="00F1044C"/>
    <w:pPr>
      <w:spacing w:line="240" w:lineRule="auto"/>
    </w:pPr>
    <w:rPr>
      <w:sz w:val="20"/>
      <w:szCs w:val="20"/>
    </w:rPr>
  </w:style>
  <w:style w:type="character" w:customStyle="1" w:styleId="CommentTextChar">
    <w:name w:val="Comment Text Char"/>
    <w:basedOn w:val="DefaultParagraphFont"/>
    <w:link w:val="CommentText"/>
    <w:uiPriority w:val="99"/>
    <w:semiHidden/>
    <w:rsid w:val="00F1044C"/>
    <w:rPr>
      <w:sz w:val="20"/>
      <w:szCs w:val="20"/>
    </w:rPr>
  </w:style>
  <w:style w:type="paragraph" w:styleId="CommentSubject">
    <w:name w:val="annotation subject"/>
    <w:basedOn w:val="CommentText"/>
    <w:next w:val="CommentText"/>
    <w:link w:val="CommentSubjectChar"/>
    <w:uiPriority w:val="99"/>
    <w:semiHidden/>
    <w:unhideWhenUsed/>
    <w:rsid w:val="00F1044C"/>
    <w:rPr>
      <w:b/>
      <w:bCs/>
    </w:rPr>
  </w:style>
  <w:style w:type="character" w:customStyle="1" w:styleId="CommentSubjectChar">
    <w:name w:val="Comment Subject Char"/>
    <w:basedOn w:val="CommentTextChar"/>
    <w:link w:val="CommentSubject"/>
    <w:uiPriority w:val="99"/>
    <w:semiHidden/>
    <w:rsid w:val="00F1044C"/>
    <w:rPr>
      <w:b/>
      <w:bCs/>
      <w:sz w:val="20"/>
      <w:szCs w:val="20"/>
    </w:rPr>
  </w:style>
  <w:style w:type="paragraph" w:styleId="BalloonText">
    <w:name w:val="Balloon Text"/>
    <w:basedOn w:val="Normal"/>
    <w:link w:val="BalloonTextChar"/>
    <w:uiPriority w:val="99"/>
    <w:semiHidden/>
    <w:unhideWhenUsed/>
    <w:rsid w:val="00F104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4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8097751">
      <w:bodyDiv w:val="1"/>
      <w:marLeft w:val="0"/>
      <w:marRight w:val="0"/>
      <w:marTop w:val="0"/>
      <w:marBottom w:val="0"/>
      <w:divBdr>
        <w:top w:val="none" w:sz="0" w:space="0" w:color="auto"/>
        <w:left w:val="none" w:sz="0" w:space="0" w:color="auto"/>
        <w:bottom w:val="none" w:sz="0" w:space="0" w:color="auto"/>
        <w:right w:val="none" w:sz="0" w:space="0" w:color="auto"/>
      </w:divBdr>
      <w:divsChild>
        <w:div w:id="1876654164">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AUT University</Company>
  <LinksUpToDate>false</LinksUpToDate>
  <CharactersWithSpaces>3825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Qi Yan</dc:creator>
  <cp:lastModifiedBy>andrea</cp:lastModifiedBy>
  <cp:revision>3</cp:revision>
  <dcterms:created xsi:type="dcterms:W3CDTF">2017-09-12T20:12:00Z</dcterms:created>
  <dcterms:modified xsi:type="dcterms:W3CDTF">2017-09-12T20:18:00Z</dcterms:modified>
</cp:coreProperties>
</file>